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Pr="00DD763F" w:rsidRDefault="00772A08" w:rsidP="001D18A9">
      <w:pPr>
        <w:pStyle w:val="Heading1"/>
        <w:tabs>
          <w:tab w:val="clear" w:pos="720"/>
        </w:tabs>
        <w:ind w:left="360"/>
      </w:pPr>
      <w:bookmarkStart w:id="0" w:name="OLE_LINK1"/>
      <w:bookmarkStart w:id="1" w:name="OLE_LINK2"/>
      <w:r w:rsidRPr="00DD763F">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rsidRPr="00DD763F">
        <w:tc>
          <w:tcPr>
            <w:tcW w:w="1008" w:type="dxa"/>
          </w:tcPr>
          <w:p w:rsidR="001D18A9" w:rsidRPr="00DD763F" w:rsidRDefault="001D18A9" w:rsidP="00B409F6">
            <w:pPr>
              <w:rPr>
                <w:b/>
                <w:bCs/>
                <w:sz w:val="16"/>
              </w:rPr>
            </w:pPr>
            <w:r w:rsidRPr="00DD763F">
              <w:rPr>
                <w:b/>
                <w:bCs/>
                <w:sz w:val="16"/>
              </w:rPr>
              <w:t>Versioon</w:t>
            </w:r>
          </w:p>
        </w:tc>
        <w:tc>
          <w:tcPr>
            <w:tcW w:w="1440" w:type="dxa"/>
          </w:tcPr>
          <w:p w:rsidR="001D18A9" w:rsidRPr="00DD763F" w:rsidRDefault="00977245" w:rsidP="00B409F6">
            <w:pPr>
              <w:rPr>
                <w:b/>
                <w:bCs/>
                <w:sz w:val="16"/>
              </w:rPr>
            </w:pPr>
            <w:r w:rsidRPr="00DD763F">
              <w:rPr>
                <w:b/>
                <w:bCs/>
                <w:sz w:val="16"/>
              </w:rPr>
              <w:t>Muutja</w:t>
            </w:r>
          </w:p>
        </w:tc>
        <w:tc>
          <w:tcPr>
            <w:tcW w:w="1980" w:type="dxa"/>
          </w:tcPr>
          <w:p w:rsidR="001D18A9" w:rsidRPr="00DD763F" w:rsidRDefault="00977245" w:rsidP="00B409F6">
            <w:pPr>
              <w:rPr>
                <w:b/>
                <w:bCs/>
                <w:sz w:val="16"/>
              </w:rPr>
            </w:pPr>
            <w:r w:rsidRPr="00DD763F">
              <w:rPr>
                <w:b/>
                <w:bCs/>
                <w:sz w:val="16"/>
              </w:rPr>
              <w:t>Muutmise kuupäev</w:t>
            </w:r>
          </w:p>
        </w:tc>
        <w:tc>
          <w:tcPr>
            <w:tcW w:w="5426" w:type="dxa"/>
          </w:tcPr>
          <w:p w:rsidR="001D18A9" w:rsidRPr="00DD763F" w:rsidRDefault="00977245" w:rsidP="00B409F6">
            <w:pPr>
              <w:rPr>
                <w:b/>
                <w:bCs/>
                <w:sz w:val="16"/>
              </w:rPr>
            </w:pPr>
            <w:r w:rsidRPr="00DD763F">
              <w:rPr>
                <w:b/>
                <w:bCs/>
                <w:sz w:val="16"/>
              </w:rPr>
              <w:t>Muudatus</w:t>
            </w:r>
          </w:p>
        </w:tc>
      </w:tr>
      <w:tr w:rsidR="001D18A9" w:rsidRPr="00DD763F">
        <w:tc>
          <w:tcPr>
            <w:tcW w:w="1008" w:type="dxa"/>
          </w:tcPr>
          <w:p w:rsidR="001D18A9" w:rsidRPr="00DD763F" w:rsidRDefault="00977245" w:rsidP="001066D7">
            <w:pPr>
              <w:pStyle w:val="Header"/>
              <w:tabs>
                <w:tab w:val="clear" w:pos="4153"/>
                <w:tab w:val="clear" w:pos="8306"/>
              </w:tabs>
              <w:rPr>
                <w:sz w:val="16"/>
              </w:rPr>
            </w:pPr>
            <w:r w:rsidRPr="00DD763F">
              <w:rPr>
                <w:sz w:val="16"/>
              </w:rPr>
              <w:t>1.0</w:t>
            </w:r>
          </w:p>
        </w:tc>
        <w:tc>
          <w:tcPr>
            <w:tcW w:w="1440" w:type="dxa"/>
          </w:tcPr>
          <w:p w:rsidR="001D18A9" w:rsidRPr="00DD763F" w:rsidRDefault="00977245" w:rsidP="00B409F6">
            <w:pPr>
              <w:rPr>
                <w:sz w:val="16"/>
              </w:rPr>
            </w:pPr>
            <w:r w:rsidRPr="00DD763F">
              <w:rPr>
                <w:sz w:val="16"/>
              </w:rPr>
              <w:t>Alar Kvell</w:t>
            </w:r>
          </w:p>
        </w:tc>
        <w:tc>
          <w:tcPr>
            <w:tcW w:w="1980" w:type="dxa"/>
          </w:tcPr>
          <w:p w:rsidR="001D18A9" w:rsidRPr="00DD763F" w:rsidRDefault="00977245" w:rsidP="00037B24">
            <w:pPr>
              <w:rPr>
                <w:sz w:val="16"/>
              </w:rPr>
            </w:pPr>
            <w:r w:rsidRPr="00DD763F">
              <w:rPr>
                <w:sz w:val="16"/>
              </w:rPr>
              <w:t>08.12.2010</w:t>
            </w:r>
          </w:p>
        </w:tc>
        <w:tc>
          <w:tcPr>
            <w:tcW w:w="5426" w:type="dxa"/>
          </w:tcPr>
          <w:p w:rsidR="001D18A9" w:rsidRPr="00DD763F" w:rsidRDefault="00977245" w:rsidP="00B409F6">
            <w:pPr>
              <w:rPr>
                <w:sz w:val="16"/>
              </w:rPr>
            </w:pPr>
            <w:r w:rsidRPr="00DD763F">
              <w:rPr>
                <w:sz w:val="16"/>
              </w:rPr>
              <w:t>Dokumendi algversioon</w:t>
            </w:r>
          </w:p>
        </w:tc>
      </w:tr>
      <w:tr w:rsidR="00946709" w:rsidRPr="00DD763F">
        <w:tc>
          <w:tcPr>
            <w:tcW w:w="1008" w:type="dxa"/>
          </w:tcPr>
          <w:p w:rsidR="00946709" w:rsidRPr="00DD763F" w:rsidRDefault="00977245" w:rsidP="001066D7">
            <w:pPr>
              <w:pStyle w:val="Header"/>
              <w:tabs>
                <w:tab w:val="clear" w:pos="4153"/>
                <w:tab w:val="clear" w:pos="8306"/>
              </w:tabs>
              <w:rPr>
                <w:sz w:val="16"/>
              </w:rPr>
            </w:pPr>
            <w:r w:rsidRPr="00DD763F">
              <w:rPr>
                <w:sz w:val="16"/>
              </w:rPr>
              <w:t>1.1</w:t>
            </w:r>
          </w:p>
        </w:tc>
        <w:tc>
          <w:tcPr>
            <w:tcW w:w="1440" w:type="dxa"/>
          </w:tcPr>
          <w:p w:rsidR="00946709" w:rsidRPr="00DD763F" w:rsidRDefault="00977245" w:rsidP="00B409F6">
            <w:pPr>
              <w:rPr>
                <w:sz w:val="16"/>
              </w:rPr>
            </w:pPr>
            <w:r w:rsidRPr="00DD763F">
              <w:rPr>
                <w:sz w:val="16"/>
              </w:rPr>
              <w:t>Alar Kvell</w:t>
            </w:r>
          </w:p>
        </w:tc>
        <w:tc>
          <w:tcPr>
            <w:tcW w:w="1980" w:type="dxa"/>
          </w:tcPr>
          <w:p w:rsidR="00946709" w:rsidRPr="00DD763F" w:rsidRDefault="00977245" w:rsidP="00037B24">
            <w:pPr>
              <w:rPr>
                <w:sz w:val="16"/>
              </w:rPr>
            </w:pPr>
            <w:r w:rsidRPr="00DD763F">
              <w:rPr>
                <w:sz w:val="16"/>
              </w:rPr>
              <w:t>03.01.2011</w:t>
            </w:r>
          </w:p>
        </w:tc>
        <w:tc>
          <w:tcPr>
            <w:tcW w:w="5426" w:type="dxa"/>
          </w:tcPr>
          <w:p w:rsidR="00946709" w:rsidRPr="00DD763F" w:rsidRDefault="00977245" w:rsidP="00946709">
            <w:pPr>
              <w:rPr>
                <w:sz w:val="16"/>
              </w:rPr>
            </w:pPr>
            <w:r w:rsidRPr="00DD763F">
              <w:rPr>
                <w:sz w:val="16"/>
              </w:rPr>
              <w:t>Täiendatud varundamise ja taastamise juhendit</w:t>
            </w:r>
          </w:p>
        </w:tc>
      </w:tr>
      <w:tr w:rsidR="00737F6A" w:rsidRPr="00DD763F">
        <w:tc>
          <w:tcPr>
            <w:tcW w:w="1008" w:type="dxa"/>
          </w:tcPr>
          <w:p w:rsidR="00737F6A" w:rsidRPr="00DD763F" w:rsidRDefault="00977245" w:rsidP="001066D7">
            <w:pPr>
              <w:pStyle w:val="Header"/>
              <w:tabs>
                <w:tab w:val="clear" w:pos="4153"/>
                <w:tab w:val="clear" w:pos="8306"/>
              </w:tabs>
              <w:rPr>
                <w:sz w:val="16"/>
              </w:rPr>
            </w:pPr>
            <w:r w:rsidRPr="00DD763F">
              <w:rPr>
                <w:sz w:val="16"/>
              </w:rPr>
              <w:t>1.2</w:t>
            </w:r>
          </w:p>
        </w:tc>
        <w:tc>
          <w:tcPr>
            <w:tcW w:w="1440" w:type="dxa"/>
          </w:tcPr>
          <w:p w:rsidR="00737F6A" w:rsidRPr="00DD763F" w:rsidRDefault="00977245" w:rsidP="00B409F6">
            <w:pPr>
              <w:rPr>
                <w:sz w:val="16"/>
              </w:rPr>
            </w:pPr>
            <w:r w:rsidRPr="00DD763F">
              <w:rPr>
                <w:sz w:val="16"/>
              </w:rPr>
              <w:t>Alar Kvell</w:t>
            </w:r>
          </w:p>
        </w:tc>
        <w:tc>
          <w:tcPr>
            <w:tcW w:w="1980" w:type="dxa"/>
          </w:tcPr>
          <w:p w:rsidR="00737F6A" w:rsidRPr="00DD763F" w:rsidRDefault="00977245" w:rsidP="00037B24">
            <w:pPr>
              <w:rPr>
                <w:sz w:val="16"/>
              </w:rPr>
            </w:pPr>
            <w:r w:rsidRPr="00DD763F">
              <w:rPr>
                <w:sz w:val="16"/>
              </w:rPr>
              <w:t>07.04.2011</w:t>
            </w:r>
          </w:p>
        </w:tc>
        <w:tc>
          <w:tcPr>
            <w:tcW w:w="5426" w:type="dxa"/>
          </w:tcPr>
          <w:p w:rsidR="00737F6A" w:rsidRPr="00DD763F" w:rsidRDefault="00977245" w:rsidP="00BD42A9">
            <w:pPr>
              <w:rPr>
                <w:sz w:val="16"/>
              </w:rPr>
            </w:pPr>
            <w:r w:rsidRPr="00DD763F">
              <w:rPr>
                <w:sz w:val="16"/>
              </w:rPr>
              <w:t>Lisatud juhised paki ehitamiseks lähtekoodist. Täiendatud rakenduse versioonivahetuse juhendit.</w:t>
            </w:r>
          </w:p>
        </w:tc>
      </w:tr>
      <w:tr w:rsidR="005208E4" w:rsidRPr="00DD763F">
        <w:tc>
          <w:tcPr>
            <w:tcW w:w="1008" w:type="dxa"/>
          </w:tcPr>
          <w:p w:rsidR="005208E4" w:rsidRPr="00DD763F" w:rsidRDefault="005208E4" w:rsidP="001066D7">
            <w:pPr>
              <w:pStyle w:val="Header"/>
              <w:tabs>
                <w:tab w:val="clear" w:pos="4153"/>
                <w:tab w:val="clear" w:pos="8306"/>
              </w:tabs>
              <w:rPr>
                <w:sz w:val="16"/>
              </w:rPr>
            </w:pPr>
            <w:r w:rsidRPr="00DD763F">
              <w:rPr>
                <w:sz w:val="16"/>
              </w:rPr>
              <w:t>1.3</w:t>
            </w:r>
          </w:p>
        </w:tc>
        <w:tc>
          <w:tcPr>
            <w:tcW w:w="1440" w:type="dxa"/>
          </w:tcPr>
          <w:p w:rsidR="005208E4" w:rsidRPr="00DD763F" w:rsidRDefault="005208E4" w:rsidP="00B409F6">
            <w:pPr>
              <w:rPr>
                <w:sz w:val="16"/>
              </w:rPr>
            </w:pPr>
            <w:r w:rsidRPr="00DD763F">
              <w:rPr>
                <w:sz w:val="16"/>
              </w:rPr>
              <w:t>Alar Kvell</w:t>
            </w:r>
          </w:p>
        </w:tc>
        <w:tc>
          <w:tcPr>
            <w:tcW w:w="1980" w:type="dxa"/>
          </w:tcPr>
          <w:p w:rsidR="005208E4" w:rsidRPr="00DD763F" w:rsidRDefault="005208E4" w:rsidP="00037B24">
            <w:pPr>
              <w:rPr>
                <w:sz w:val="16"/>
              </w:rPr>
            </w:pPr>
            <w:r w:rsidRPr="00DD763F">
              <w:rPr>
                <w:sz w:val="16"/>
              </w:rPr>
              <w:t>20.10.2011</w:t>
            </w:r>
          </w:p>
        </w:tc>
        <w:tc>
          <w:tcPr>
            <w:tcW w:w="5426" w:type="dxa"/>
          </w:tcPr>
          <w:p w:rsidR="005208E4" w:rsidRPr="00DD763F" w:rsidRDefault="005208E4" w:rsidP="005208E4">
            <w:pPr>
              <w:rPr>
                <w:sz w:val="16"/>
              </w:rPr>
            </w:pPr>
            <w:r w:rsidRPr="00DD763F">
              <w:rPr>
                <w:sz w:val="16"/>
              </w:rPr>
              <w:t>Lisatud peatükk mitme DHS rakenduse samasse masinasse paigaldamise kohta</w:t>
            </w:r>
          </w:p>
        </w:tc>
      </w:tr>
      <w:tr w:rsidR="00BD1147" w:rsidRPr="00DD763F">
        <w:tc>
          <w:tcPr>
            <w:tcW w:w="1008" w:type="dxa"/>
          </w:tcPr>
          <w:p w:rsidR="00BD1147" w:rsidRPr="00DD763F" w:rsidRDefault="00BD1147" w:rsidP="001066D7">
            <w:pPr>
              <w:pStyle w:val="Header"/>
              <w:tabs>
                <w:tab w:val="clear" w:pos="4153"/>
                <w:tab w:val="clear" w:pos="8306"/>
              </w:tabs>
              <w:rPr>
                <w:sz w:val="16"/>
              </w:rPr>
            </w:pPr>
            <w:r w:rsidRPr="00DD763F">
              <w:rPr>
                <w:sz w:val="16"/>
              </w:rPr>
              <w:t>1.4</w:t>
            </w:r>
          </w:p>
        </w:tc>
        <w:tc>
          <w:tcPr>
            <w:tcW w:w="1440" w:type="dxa"/>
          </w:tcPr>
          <w:p w:rsidR="00BD1147" w:rsidRPr="00DD763F" w:rsidRDefault="00BD1147" w:rsidP="00B409F6">
            <w:pPr>
              <w:rPr>
                <w:sz w:val="16"/>
              </w:rPr>
            </w:pPr>
            <w:r w:rsidRPr="00DD763F">
              <w:rPr>
                <w:sz w:val="16"/>
              </w:rPr>
              <w:t>Alar Kvell</w:t>
            </w:r>
          </w:p>
        </w:tc>
        <w:tc>
          <w:tcPr>
            <w:tcW w:w="1980" w:type="dxa"/>
          </w:tcPr>
          <w:p w:rsidR="00BD1147" w:rsidRPr="00DD763F" w:rsidRDefault="00BD1147" w:rsidP="00037B24">
            <w:pPr>
              <w:rPr>
                <w:sz w:val="16"/>
              </w:rPr>
            </w:pPr>
            <w:r w:rsidRPr="00DD763F">
              <w:rPr>
                <w:sz w:val="16"/>
              </w:rPr>
              <w:t>22.11.2011</w:t>
            </w:r>
          </w:p>
        </w:tc>
        <w:tc>
          <w:tcPr>
            <w:tcW w:w="5426" w:type="dxa"/>
          </w:tcPr>
          <w:p w:rsidR="00BD1147" w:rsidRPr="00DD763F" w:rsidRDefault="00BD1147" w:rsidP="005208E4">
            <w:pPr>
              <w:rPr>
                <w:sz w:val="16"/>
              </w:rPr>
            </w:pPr>
            <w:r w:rsidRPr="00DD763F">
              <w:rPr>
                <w:sz w:val="16"/>
              </w:rPr>
              <w:t>Täiendatud varundamise juhendit, peamiselt andmebaasi varundamise ja taastamise detailsemate juhiste osas</w:t>
            </w:r>
          </w:p>
        </w:tc>
      </w:tr>
      <w:tr w:rsidR="00B86DBB" w:rsidRPr="00DD763F">
        <w:tc>
          <w:tcPr>
            <w:tcW w:w="1008" w:type="dxa"/>
          </w:tcPr>
          <w:p w:rsidR="00B86DBB" w:rsidRPr="00DD763F" w:rsidRDefault="00B86DBB" w:rsidP="001066D7">
            <w:pPr>
              <w:pStyle w:val="Header"/>
              <w:tabs>
                <w:tab w:val="clear" w:pos="4153"/>
                <w:tab w:val="clear" w:pos="8306"/>
              </w:tabs>
              <w:rPr>
                <w:sz w:val="16"/>
              </w:rPr>
            </w:pPr>
            <w:r w:rsidRPr="00DD763F">
              <w:rPr>
                <w:sz w:val="16"/>
              </w:rPr>
              <w:t>1.5</w:t>
            </w:r>
          </w:p>
        </w:tc>
        <w:tc>
          <w:tcPr>
            <w:tcW w:w="1440" w:type="dxa"/>
          </w:tcPr>
          <w:p w:rsidR="00B86DBB" w:rsidRPr="00DD763F" w:rsidRDefault="00B86DBB" w:rsidP="00B409F6">
            <w:pPr>
              <w:rPr>
                <w:sz w:val="16"/>
              </w:rPr>
            </w:pPr>
            <w:r w:rsidRPr="00DD763F">
              <w:rPr>
                <w:sz w:val="16"/>
              </w:rPr>
              <w:t>Alar Kvell</w:t>
            </w:r>
          </w:p>
        </w:tc>
        <w:tc>
          <w:tcPr>
            <w:tcW w:w="1980" w:type="dxa"/>
          </w:tcPr>
          <w:p w:rsidR="00B86DBB" w:rsidRPr="00DD763F" w:rsidRDefault="00B86DBB" w:rsidP="00037B24">
            <w:pPr>
              <w:rPr>
                <w:sz w:val="16"/>
              </w:rPr>
            </w:pPr>
            <w:r w:rsidRPr="00DD763F">
              <w:rPr>
                <w:sz w:val="16"/>
              </w:rPr>
              <w:t>22.12.2011</w:t>
            </w:r>
          </w:p>
        </w:tc>
        <w:tc>
          <w:tcPr>
            <w:tcW w:w="5426" w:type="dxa"/>
          </w:tcPr>
          <w:p w:rsidR="00B86DBB" w:rsidRPr="00DD763F" w:rsidRDefault="00B86DBB" w:rsidP="005208E4">
            <w:pPr>
              <w:rPr>
                <w:sz w:val="16"/>
              </w:rPr>
            </w:pPr>
            <w:r w:rsidRPr="00DD763F">
              <w:rPr>
                <w:sz w:val="16"/>
              </w:rPr>
              <w:t>Lisatud klasterdamise seadistamise juhend PPA paigalduse jaoks</w:t>
            </w:r>
          </w:p>
        </w:tc>
      </w:tr>
      <w:tr w:rsidR="001668F6" w:rsidRPr="00DD763F">
        <w:tc>
          <w:tcPr>
            <w:tcW w:w="1008" w:type="dxa"/>
          </w:tcPr>
          <w:p w:rsidR="001668F6" w:rsidRPr="00DD763F" w:rsidRDefault="001668F6" w:rsidP="001066D7">
            <w:pPr>
              <w:pStyle w:val="Header"/>
              <w:tabs>
                <w:tab w:val="clear" w:pos="4153"/>
                <w:tab w:val="clear" w:pos="8306"/>
              </w:tabs>
              <w:rPr>
                <w:sz w:val="16"/>
              </w:rPr>
            </w:pPr>
            <w:r>
              <w:rPr>
                <w:sz w:val="16"/>
              </w:rPr>
              <w:t>1.6</w:t>
            </w:r>
          </w:p>
        </w:tc>
        <w:tc>
          <w:tcPr>
            <w:tcW w:w="1440" w:type="dxa"/>
          </w:tcPr>
          <w:p w:rsidR="001668F6" w:rsidRPr="00DD763F" w:rsidRDefault="001668F6" w:rsidP="00B409F6">
            <w:pPr>
              <w:rPr>
                <w:sz w:val="16"/>
              </w:rPr>
            </w:pPr>
            <w:r>
              <w:rPr>
                <w:sz w:val="16"/>
              </w:rPr>
              <w:t>Alar Kvell</w:t>
            </w:r>
          </w:p>
        </w:tc>
        <w:tc>
          <w:tcPr>
            <w:tcW w:w="1980" w:type="dxa"/>
          </w:tcPr>
          <w:p w:rsidR="001668F6" w:rsidRPr="00DD763F" w:rsidRDefault="001668F6" w:rsidP="00037B24">
            <w:pPr>
              <w:rPr>
                <w:sz w:val="16"/>
              </w:rPr>
            </w:pPr>
            <w:r>
              <w:rPr>
                <w:sz w:val="16"/>
              </w:rPr>
              <w:t>03.07.2012</w:t>
            </w:r>
          </w:p>
        </w:tc>
        <w:tc>
          <w:tcPr>
            <w:tcW w:w="5426" w:type="dxa"/>
          </w:tcPr>
          <w:p w:rsidR="001668F6" w:rsidRPr="00DD763F" w:rsidRDefault="001668F6" w:rsidP="005208E4">
            <w:pPr>
              <w:rPr>
                <w:sz w:val="16"/>
              </w:rPr>
            </w:pPr>
            <w:r>
              <w:rPr>
                <w:sz w:val="16"/>
              </w:rPr>
              <w:t>Lisatud nginx puudutavad juhised</w:t>
            </w:r>
          </w:p>
        </w:tc>
      </w:tr>
      <w:tr w:rsidR="007F7C76" w:rsidRPr="00DD763F">
        <w:tc>
          <w:tcPr>
            <w:tcW w:w="1008" w:type="dxa"/>
          </w:tcPr>
          <w:p w:rsidR="007F7C76" w:rsidRDefault="007F7C76" w:rsidP="001066D7">
            <w:pPr>
              <w:pStyle w:val="Header"/>
              <w:tabs>
                <w:tab w:val="clear" w:pos="4153"/>
                <w:tab w:val="clear" w:pos="8306"/>
              </w:tabs>
              <w:rPr>
                <w:sz w:val="16"/>
              </w:rPr>
            </w:pPr>
            <w:r>
              <w:rPr>
                <w:sz w:val="16"/>
              </w:rPr>
              <w:t>1.7</w:t>
            </w:r>
          </w:p>
        </w:tc>
        <w:tc>
          <w:tcPr>
            <w:tcW w:w="1440" w:type="dxa"/>
          </w:tcPr>
          <w:p w:rsidR="007F7C76" w:rsidRDefault="007F7C76" w:rsidP="00B409F6">
            <w:pPr>
              <w:rPr>
                <w:sz w:val="16"/>
              </w:rPr>
            </w:pPr>
            <w:r>
              <w:rPr>
                <w:sz w:val="16"/>
              </w:rPr>
              <w:t>Kaarel Jõgeva</w:t>
            </w:r>
          </w:p>
        </w:tc>
        <w:tc>
          <w:tcPr>
            <w:tcW w:w="1980" w:type="dxa"/>
          </w:tcPr>
          <w:p w:rsidR="007F7C76" w:rsidRDefault="007F7C76" w:rsidP="00037B24">
            <w:pPr>
              <w:rPr>
                <w:sz w:val="16"/>
              </w:rPr>
            </w:pPr>
            <w:r>
              <w:rPr>
                <w:sz w:val="16"/>
              </w:rPr>
              <w:t>05.09.2012</w:t>
            </w:r>
          </w:p>
        </w:tc>
        <w:tc>
          <w:tcPr>
            <w:tcW w:w="5426" w:type="dxa"/>
          </w:tcPr>
          <w:p w:rsidR="007F7C76" w:rsidRDefault="007F7C76" w:rsidP="007F7C76">
            <w:pPr>
              <w:rPr>
                <w:sz w:val="16"/>
              </w:rPr>
            </w:pPr>
            <w:r>
              <w:rPr>
                <w:sz w:val="16"/>
              </w:rPr>
              <w:t>Lisatud OpenOffice toega seotud juhised</w:t>
            </w:r>
            <w:bookmarkStart w:id="2" w:name="_GoBack"/>
            <w:bookmarkEnd w:id="2"/>
          </w:p>
        </w:tc>
      </w:tr>
    </w:tbl>
    <w:p w:rsidR="009F100C" w:rsidRPr="00DD763F" w:rsidRDefault="009F100C"/>
    <w:p w:rsidR="009F100C" w:rsidRPr="00DD763F" w:rsidRDefault="00977245" w:rsidP="006B6CF7">
      <w:pPr>
        <w:pStyle w:val="Heading2"/>
        <w:spacing w:line="360" w:lineRule="auto"/>
      </w:pPr>
      <w:bookmarkStart w:id="3" w:name="_Ref50186911"/>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977245" w:rsidP="001066D7">
      <w:r w:rsidRPr="00DD763F">
        <w:t xml:space="preserve">Webmedia laeb rakenduse paki ülesse FTP serverisse. </w:t>
      </w:r>
      <w:r w:rsidR="004E0349" w:rsidRPr="00DD763F">
        <w:t>Süsteemi</w:t>
      </w:r>
      <w:r w:rsidR="00DA1DE6" w:rsidRPr="00DD763F">
        <w:t>administraatorid</w:t>
      </w:r>
      <w:r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Webmedia 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lastRenderedPageBreak/>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r w:rsidR="00080B3F">
        <w:t xml:space="preserve">või nginx </w:t>
      </w:r>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 xml:space="preserve">dhs/service/monitor – </w:t>
      </w:r>
      <w:ins w:id="4" w:author="Author">
        <w:r w:rsidR="001421AD">
          <w:t>[</w:t>
        </w:r>
        <w:r w:rsidR="001421AD" w:rsidRPr="001421AD">
          <w:rPr>
            <w:highlight w:val="darkYellow"/>
          </w:rPr>
          <w:t>DHS 3.6 versioonis puudub</w:t>
        </w:r>
        <w:r w:rsidR="001421AD">
          <w:t xml:space="preserve">] </w:t>
        </w:r>
      </w:ins>
      <w:r w:rsidR="00CD2839">
        <w:t>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Pr="00DD763F" w:rsidRDefault="008345D8" w:rsidP="001066D7"/>
    <w:bookmarkEnd w:id="3"/>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6 (versioon </w:t>
      </w:r>
      <w:r>
        <w:rPr>
          <w:szCs w:val="20"/>
        </w:rPr>
        <w:t>1.6.0_31 või uuem 1.6.0_x)</w:t>
      </w:r>
    </w:p>
    <w:p w:rsidR="00977245" w:rsidRPr="00DD763F" w:rsidRDefault="00CD2839">
      <w:pPr>
        <w:pStyle w:val="ListParagraph"/>
        <w:numPr>
          <w:ilvl w:val="1"/>
          <w:numId w:val="4"/>
        </w:numPr>
      </w:pPr>
      <w:r>
        <w:lastRenderedPageBreak/>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6.0 (versioon </w:t>
      </w:r>
      <w:r>
        <w:rPr>
          <w:szCs w:val="20"/>
        </w:rPr>
        <w:t>6.0.29 või uuem 6.0.x)</w:t>
      </w:r>
    </w:p>
    <w:p w:rsidR="00977245" w:rsidRPr="00DD763F" w:rsidRDefault="00CD2839">
      <w:pPr>
        <w:pStyle w:val="ListParagraph"/>
        <w:numPr>
          <w:ilvl w:val="0"/>
          <w:numId w:val="4"/>
        </w:numPr>
      </w:pPr>
      <w:r>
        <w:t>OpenOffice.org 3.2.x või 3.3.x (LibreOffice / Apache OpenOffice versioonid 3.4 ja kõrgemad ei tööta</w:t>
      </w:r>
      <w:r w:rsidR="008871D6">
        <w:t>, vt. peatükk 10.17</w:t>
      </w:r>
      <w:r w:rsidR="00DD763F" w:rsidRPr="00DD763F">
        <w:t>)</w:t>
      </w:r>
    </w:p>
    <w:p w:rsidR="00977245" w:rsidRPr="00DD763F" w:rsidRDefault="00492411">
      <w:pPr>
        <w:pStyle w:val="ListParagraph"/>
        <w:numPr>
          <w:ilvl w:val="0"/>
          <w:numId w:val="4"/>
        </w:numPr>
      </w:pPr>
      <w:r w:rsidRPr="00DD763F">
        <w:rPr>
          <w:szCs w:val="20"/>
        </w:rPr>
        <w:t xml:space="preserve">Apache httpd </w:t>
      </w:r>
      <w:r w:rsidR="00080B3F">
        <w:rPr>
          <w:szCs w:val="20"/>
        </w:rPr>
        <w:t xml:space="preserve">või nginx </w:t>
      </w:r>
      <w:r w:rsidRPr="00DD763F">
        <w:rPr>
          <w:szCs w:val="20"/>
        </w:rPr>
        <w:t>(võib ka mujal serveris paikneda)</w:t>
      </w:r>
    </w:p>
    <w:p w:rsidR="00977245" w:rsidRPr="00DD763F" w:rsidRDefault="00CD2839">
      <w:pPr>
        <w:pStyle w:val="ListParagraph"/>
        <w:numPr>
          <w:ilvl w:val="0"/>
          <w:numId w:val="4"/>
        </w:numPr>
      </w:pPr>
      <w:r>
        <w:rPr>
          <w:szCs w:val="20"/>
        </w:rPr>
        <w:t>Kerberos klienttarkvara</w:t>
      </w:r>
      <w:ins w:id="5" w:author="Author">
        <w:r w:rsidR="001421AD">
          <w:rPr>
            <w:szCs w:val="20"/>
          </w:rPr>
          <w:t xml:space="preserve"> (kui soovitakse kasutada Active Directory Kerberos autentimist (JuM/MV puhul))</w:t>
        </w:r>
      </w:ins>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 xml:space="preserve">PostgreSQL 9.1 andmebaas (versioon </w:t>
      </w:r>
      <w:r>
        <w:rPr>
          <w:szCs w:val="20"/>
        </w:rPr>
        <w:t>9.1.3 või uuem 9.1.x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pPr>
      <w:r>
        <w:t xml:space="preserve">Active Directory server </w:t>
      </w:r>
      <w:r w:rsidR="00697411">
        <w:t xml:space="preserve">Kerberos protokolli kaudu </w:t>
      </w:r>
      <w:r>
        <w:t>autentimiseks – aadress ja port (tavaliselt TCP/88) määratavad konfist</w:t>
      </w:r>
    </w:p>
    <w:p w:rsidR="00697411" w:rsidRPr="00DD763F" w:rsidRDefault="00697411" w:rsidP="00697411">
      <w:pPr>
        <w:pStyle w:val="ListParagraph"/>
        <w:numPr>
          <w:ilvl w:val="1"/>
          <w:numId w:val="5"/>
        </w:numPr>
      </w:pPr>
      <w:r>
        <w:t>SiM/SMIT/PPA puhul selle asemel Active Directory server NTLM „passthrough“ protokolli kaudu autentimiseks – aadress määratav konfist</w:t>
      </w:r>
    </w:p>
    <w:p w:rsidR="00977245" w:rsidRDefault="00CD2839">
      <w:pPr>
        <w:pStyle w:val="ListParagraph"/>
        <w:numPr>
          <w:ilvl w:val="0"/>
          <w:numId w:val="5"/>
        </w:numPr>
      </w:pPr>
      <w:r>
        <w:t xml:space="preserve">Active Directory server </w:t>
      </w:r>
      <w:r w:rsidR="00697411">
        <w:t xml:space="preserve">LDAP protokolli kaudu </w:t>
      </w:r>
      <w:r>
        <w:t>kasutajate/gruppide info tõmbamiseks – aadress ja port (tavaliselt TCP/389) määratavad konfist</w:t>
      </w:r>
    </w:p>
    <w:p w:rsidR="009D6E9C" w:rsidRPr="00DD763F" w:rsidRDefault="009D6E9C" w:rsidP="009D6E9C">
      <w:pPr>
        <w:pStyle w:val="ListParagraph"/>
        <w:numPr>
          <w:ilvl w:val="1"/>
          <w:numId w:val="5"/>
        </w:numPr>
      </w:pPr>
      <w:r>
        <w:t xml:space="preserve">SiM/SMIT/PPA puhul selle asemel </w:t>
      </w:r>
      <w:r w:rsidRPr="009D6E9C">
        <w:t>Ametnikuregister veebiteenus</w:t>
      </w:r>
      <w:r w:rsidR="00697411">
        <w:t xml:space="preserve"> – aadress ja port määratavad konfist</w:t>
      </w:r>
      <w:r>
        <w:t xml:space="preserve"> </w:t>
      </w:r>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DB26E8">
      <w:pPr>
        <w:pStyle w:val="ListParagraph"/>
        <w:numPr>
          <w:ilvl w:val="0"/>
          <w:numId w:val="10"/>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r>
      <w:r w:rsidRPr="00DB26E8">
        <w:lastRenderedPageBreak/>
        <w:t>/path/to/soffice-monitor.sh 8100 /home/dhs/data/local/oouser &gt;&gt; /home/dhs/data/local/soffice-monitor.log &amp;</w:t>
      </w:r>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t>ProxyPassReverse / ajp://127.0.0.1:8009/</w:t>
      </w:r>
      <w:r w:rsidR="008A591A">
        <w:br/>
      </w:r>
      <w:r w:rsidR="008A591A" w:rsidRPr="008A591A">
        <w:t>ProxyTimeout</w:t>
      </w:r>
      <w:r w:rsidR="008A591A">
        <w:t xml:space="preserve"> 3600</w:t>
      </w:r>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r w:rsidR="00392FF2">
        <w:t>vajalikud read (</w:t>
      </w:r>
      <w:r>
        <w:t>port</w:t>
      </w:r>
      <w:r w:rsidR="00392FF2">
        <w:t xml:space="preserve">, logifailide asukohad, vajadusel ProxyPass ja ProxyPassReverse, vajadusel lisada ka </w:t>
      </w:r>
      <w:r>
        <w:t>VirtualHost blokist väljapoole rida</w:t>
      </w:r>
      <w:r w:rsidR="00392FF2">
        <w:t xml:space="preserve"> </w:t>
      </w:r>
      <w:r>
        <w:t>Listen 4443</w:t>
      </w:r>
      <w:r w:rsidR="00392FF2">
        <w:t>)</w:t>
      </w:r>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lastRenderedPageBreak/>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t>http://www.sk.ee/crls/eeccrca/eeccrca.crl</w:t>
      </w:r>
    </w:p>
    <w:p w:rsidR="00C340C2" w:rsidRDefault="00C340C2" w:rsidP="00C340C2"/>
    <w:p w:rsidR="008A591A" w:rsidRDefault="008A591A" w:rsidP="00C340C2">
      <w:r>
        <w:rPr>
          <w:u w:val="single"/>
        </w:rPr>
        <w:t>nginx (alternatiiv Apache’le)</w:t>
      </w:r>
    </w:p>
    <w:p w:rsidR="008A591A" w:rsidRDefault="008A591A" w:rsidP="008A591A">
      <w:pPr>
        <w:pStyle w:val="ListParagraph"/>
        <w:numPr>
          <w:ilvl w:val="0"/>
          <w:numId w:val="54"/>
        </w:numPr>
      </w:pPr>
      <w:r>
        <w:t>Paigaldada nginx</w:t>
      </w:r>
    </w:p>
    <w:p w:rsidR="00CF55D4" w:rsidRDefault="00CF55D4" w:rsidP="008A591A">
      <w:pPr>
        <w:pStyle w:val="ListParagraph"/>
        <w:numPr>
          <w:ilvl w:val="0"/>
          <w:numId w:val="54"/>
        </w:numPr>
      </w:pP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p>
    <w:p w:rsidR="008A591A" w:rsidRDefault="008A591A" w:rsidP="008A591A">
      <w:pPr>
        <w:pStyle w:val="ListParagraph"/>
        <w:numPr>
          <w:ilvl w:val="0"/>
          <w:numId w:val="54"/>
        </w:numPr>
      </w:pPr>
      <w:r>
        <w:t>Luua https://dhs.example.com aadressi jaoks vajalik konfiguratsioon, selleks:</w:t>
      </w:r>
    </w:p>
    <w:p w:rsidR="008A591A" w:rsidRDefault="008A591A" w:rsidP="008A591A">
      <w:pPr>
        <w:pStyle w:val="ListParagraph"/>
        <w:numPr>
          <w:ilvl w:val="1"/>
          <w:numId w:val="54"/>
        </w:numPr>
      </w:pPr>
      <w:r>
        <w:t xml:space="preserve">võtta SSL </w:t>
      </w:r>
      <w:r w:rsidR="00392FF2">
        <w:t>server</w:t>
      </w:r>
      <w:r>
        <w:t xml:space="preserve"> vaikekonfiguratsioon</w:t>
      </w:r>
    </w:p>
    <w:p w:rsidR="008A591A" w:rsidRDefault="008A591A" w:rsidP="00C340C2">
      <w:pPr>
        <w:pStyle w:val="ListParagraph"/>
        <w:numPr>
          <w:ilvl w:val="1"/>
          <w:numId w:val="54"/>
        </w:numPr>
        <w:jc w:val="left"/>
      </w:pPr>
      <w:r>
        <w:t>lisada server blokki järgnevad read</w:t>
      </w:r>
      <w:r>
        <w:br/>
        <w:t>location / { proxy_pass http://127.0.0.1:8080; }</w:t>
      </w:r>
      <w:r>
        <w:br/>
      </w:r>
      <w:r w:rsidRPr="008A591A">
        <w:t>proxy_set_header X-Forwarded-For $proxy_add_x_forwarded_for;</w:t>
      </w:r>
      <w:r>
        <w:br/>
      </w:r>
      <w:r w:rsidRPr="008A591A">
        <w:t>proxy_read_timeout 3600s;</w:t>
      </w:r>
    </w:p>
    <w:p w:rsidR="00A6478C" w:rsidRDefault="00A6478C" w:rsidP="00C340C2">
      <w:pPr>
        <w:pStyle w:val="ListParagraph"/>
        <w:numPr>
          <w:ilvl w:val="1"/>
          <w:numId w:val="54"/>
        </w:numPr>
        <w:jc w:val="left"/>
      </w:pPr>
      <w:r>
        <w:t>määrata DHS rakenduse seadistusfailis useClientIpFromXForwardedForHttpHeader=true (vt. täpsemalt peatükk 5.1 ja selle alampunkt useClientIpFromXForwardedForHttpHeader)</w:t>
      </w:r>
    </w:p>
    <w:p w:rsidR="00392FF2" w:rsidRDefault="00392FF2" w:rsidP="00C340C2">
      <w:pPr>
        <w:pStyle w:val="ListParagraph"/>
        <w:numPr>
          <w:ilvl w:val="1"/>
          <w:numId w:val="54"/>
        </w:numPr>
        <w:jc w:val="left"/>
      </w:pPr>
      <w:r>
        <w:t>kui CAS rakendus on samas virtuaalserveris, siis</w:t>
      </w:r>
      <w:r w:rsidR="00A1751C">
        <w:t xml:space="preserve"> lisada server blokki järgnev rida</w:t>
      </w:r>
      <w:r w:rsidR="00A1751C">
        <w:br/>
      </w:r>
      <w:r w:rsidR="00A1751C" w:rsidRPr="00A1751C">
        <w:t>proxy_set_header Host $host:$server_port;</w:t>
      </w:r>
    </w:p>
    <w:p w:rsidR="00CF55D4" w:rsidRDefault="008A591A" w:rsidP="00CF55D4">
      <w:pPr>
        <w:pStyle w:val="ListParagraph"/>
        <w:numPr>
          <w:ilvl w:val="1"/>
          <w:numId w:val="54"/>
        </w:numPr>
        <w:jc w:val="left"/>
      </w:pP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p>
    <w:p w:rsidR="008A591A" w:rsidRPr="00DD763F" w:rsidRDefault="008A591A" w:rsidP="008A591A">
      <w:pPr>
        <w:pStyle w:val="ListParagraph"/>
        <w:numPr>
          <w:ilvl w:val="0"/>
          <w:numId w:val="54"/>
        </w:numPr>
      </w:pPr>
      <w:r>
        <w:t>Luua https://dhs.example.com:4443 ehk ID-kaardiga autentimise aadressi jaoks vajalik konfiguratsioon. Selleks:</w:t>
      </w:r>
    </w:p>
    <w:p w:rsidR="008A591A" w:rsidRDefault="008A591A" w:rsidP="008A591A">
      <w:pPr>
        <w:pStyle w:val="ListParagraph"/>
        <w:numPr>
          <w:ilvl w:val="1"/>
          <w:numId w:val="54"/>
        </w:numPr>
      </w:pPr>
      <w:r>
        <w:t xml:space="preserve">kopeerida eelmises punktis määratud </w:t>
      </w:r>
      <w:r w:rsidR="00392FF2">
        <w:t>server</w:t>
      </w:r>
      <w:r>
        <w:t xml:space="preserve"> konfiguratsioon</w:t>
      </w:r>
    </w:p>
    <w:p w:rsidR="00392FF2" w:rsidRPr="00DD763F" w:rsidRDefault="00392FF2" w:rsidP="00392FF2">
      <w:pPr>
        <w:pStyle w:val="ListParagraph"/>
        <w:numPr>
          <w:ilvl w:val="1"/>
          <w:numId w:val="54"/>
        </w:numPr>
      </w:pPr>
      <w:r>
        <w:t>muuta vajalikud read (port, domeeni nimi, logifailide asukohad, vajadusel proxy_pass)</w:t>
      </w:r>
    </w:p>
    <w:p w:rsidR="00392FF2" w:rsidRPr="00DD763F" w:rsidRDefault="00392FF2" w:rsidP="00392FF2">
      <w:pPr>
        <w:pStyle w:val="ListParagraph"/>
        <w:numPr>
          <w:ilvl w:val="1"/>
          <w:numId w:val="54"/>
        </w:numPr>
      </w:pPr>
      <w:r>
        <w:t>seadistada VirtualHost kasutama ID-kaardiga autentimist</w:t>
      </w:r>
    </w:p>
    <w:p w:rsidR="00392FF2" w:rsidRDefault="00392FF2" w:rsidP="00A1751C">
      <w:pPr>
        <w:pStyle w:val="ListParagraph"/>
        <w:numPr>
          <w:ilvl w:val="2"/>
          <w:numId w:val="54"/>
        </w:numPr>
        <w:jc w:val="left"/>
      </w:pP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p>
    <w:p w:rsidR="00A6478C" w:rsidRDefault="00A6478C" w:rsidP="00A6478C">
      <w:pPr>
        <w:pStyle w:val="ListParagraph"/>
        <w:numPr>
          <w:ilvl w:val="2"/>
          <w:numId w:val="54"/>
        </w:numPr>
        <w:jc w:val="left"/>
      </w:pPr>
      <w:r>
        <w:t>Teostada peatüki „</w:t>
      </w:r>
      <w:r w:rsidRPr="00A1751C">
        <w:t>Apache httpd</w:t>
      </w:r>
      <w:r>
        <w:t>“ alampunktid 3.c.ii kuni 3.c.viii</w:t>
      </w:r>
    </w:p>
    <w:p w:rsidR="00A6478C" w:rsidRDefault="00A6478C" w:rsidP="00A1751C">
      <w:pPr>
        <w:pStyle w:val="ListParagraph"/>
        <w:numPr>
          <w:ilvl w:val="2"/>
          <w:numId w:val="54"/>
        </w:numPr>
        <w:jc w:val="left"/>
      </w:pP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p>
    <w:p w:rsidR="00A1751C" w:rsidRPr="00DD763F" w:rsidRDefault="00A1751C" w:rsidP="00A1751C">
      <w:pPr>
        <w:pStyle w:val="ListParagraph"/>
        <w:numPr>
          <w:ilvl w:val="1"/>
          <w:numId w:val="12"/>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A1751C" w:rsidRPr="00DD763F" w:rsidRDefault="00A1751C" w:rsidP="00A1751C">
      <w:pPr>
        <w:pStyle w:val="ListParagraph"/>
        <w:numPr>
          <w:ilvl w:val="2"/>
          <w:numId w:val="12"/>
        </w:numPr>
        <w:jc w:val="left"/>
      </w:pPr>
      <w:r>
        <w:t>Punktis c defineeritud ID-kaardiga autentimise server bloki sisse lisada rida</w:t>
      </w:r>
      <w:r>
        <w:br/>
        <w:t>ssl_crl /etc/pki/esteid/crl-all.crl;</w:t>
      </w:r>
    </w:p>
    <w:p w:rsidR="00A1751C" w:rsidRDefault="00A1751C" w:rsidP="00A1751C">
      <w:pPr>
        <w:pStyle w:val="ListParagraph"/>
        <w:numPr>
          <w:ilvl w:val="2"/>
          <w:numId w:val="54"/>
        </w:numPr>
        <w:jc w:val="left"/>
      </w:pPr>
      <w:r>
        <w:t>Teostada peatüki „</w:t>
      </w:r>
      <w:r w:rsidRPr="00A1751C">
        <w:t>Apache httpd</w:t>
      </w:r>
      <w:r>
        <w:t xml:space="preserve">“ alampunktid 3.d.ii </w:t>
      </w:r>
      <w:r w:rsidR="00A6478C">
        <w:t>kuni</w:t>
      </w:r>
      <w:r>
        <w:t xml:space="preserve"> 3.d.iii</w:t>
      </w:r>
    </w:p>
    <w:p w:rsidR="008A591A" w:rsidRDefault="00A1751C" w:rsidP="00A1751C">
      <w:pPr>
        <w:pStyle w:val="ListParagraph"/>
        <w:numPr>
          <w:ilvl w:val="2"/>
          <w:numId w:val="54"/>
        </w:numPr>
        <w:jc w:val="left"/>
      </w:pPr>
      <w:r>
        <w:lastRenderedPageBreak/>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p>
    <w:p w:rsidR="00026CD5" w:rsidRDefault="00CF55D4" w:rsidP="00026CD5">
      <w:pPr>
        <w:pStyle w:val="ListParagraph"/>
        <w:numPr>
          <w:ilvl w:val="0"/>
          <w:numId w:val="54"/>
        </w:numPr>
        <w:jc w:val="left"/>
      </w:pPr>
      <w:r>
        <w:t>Luua IMAP jaoks vajalik konfiguratsioon. Selleks:</w:t>
      </w:r>
    </w:p>
    <w:p w:rsidR="00CF55D4" w:rsidRDefault="00CF55D4" w:rsidP="00CF55D4">
      <w:pPr>
        <w:pStyle w:val="ListParagraph"/>
        <w:numPr>
          <w:ilvl w:val="1"/>
          <w:numId w:val="54"/>
        </w:numPr>
        <w:jc w:val="left"/>
      </w:pPr>
      <w:r>
        <w:t xml:space="preserve">kasutada nginx juures moodulit </w:t>
      </w:r>
      <w:r w:rsidR="00C81E18" w:rsidRPr="00C81E18">
        <w:t>https://github.com/yaoweibin/nginx_tcp_proxy_module/</w:t>
      </w:r>
    </w:p>
    <w:p w:rsidR="00CF55D4" w:rsidRDefault="00CF55D4" w:rsidP="00CF55D4">
      <w:pPr>
        <w:pStyle w:val="ListParagraph"/>
        <w:numPr>
          <w:ilvl w:val="1"/>
          <w:numId w:val="54"/>
        </w:numPr>
        <w:jc w:val="left"/>
      </w:pPr>
      <w:r>
        <w:t>lisada seaded näidisfaili nginx-dhs01-imap.conf.example põhjal, vajadusel neid muutes</w:t>
      </w:r>
    </w:p>
    <w:p w:rsidR="00257AD1" w:rsidRDefault="004C52B0">
      <w:pPr>
        <w:pStyle w:val="ListParagraph"/>
        <w:numPr>
          <w:ilvl w:val="0"/>
          <w:numId w:val="54"/>
        </w:numPr>
        <w:jc w:val="left"/>
      </w:pPr>
      <w:r w:rsidRPr="004C52B0">
        <w:t>Kui soovitakse kasutada kasutaja arvutist OpenOffice.org</w:t>
      </w:r>
      <w:r w:rsidR="00257AD1">
        <w:t xml:space="preserve"> </w:t>
      </w:r>
      <w:r w:rsidRPr="004C52B0">
        <w:t>/</w:t>
      </w:r>
      <w:r w:rsidR="00257AD1">
        <w:t xml:space="preserve"> </w:t>
      </w:r>
      <w:r w:rsidRPr="004C52B0">
        <w:t>LibreOffice</w:t>
      </w:r>
      <w:r w:rsidR="00257AD1">
        <w:t xml:space="preserve"> </w:t>
      </w:r>
      <w:r w:rsidRPr="004C52B0">
        <w:t>/</w:t>
      </w:r>
      <w:r w:rsidR="00257AD1">
        <w:t xml:space="preserve"> </w:t>
      </w:r>
      <w:r w:rsidRPr="004C52B0">
        <w:t>Apache OpenOffice kaudu failide avamist muutmiseks ja tagasi salvestamist DHS rakendusse (s.t. kui peatükis 5.1 kirjeldatud seade conf.openoffice-client-extensions väärtus on mittetühi), siis luua http://dhs.example.com jaoks vajalik konf</w:t>
      </w:r>
      <w:r>
        <w:t>iguratsioon</w:t>
      </w:r>
      <w:r w:rsidRPr="004C52B0">
        <w:t>, mis suunab (302 redirect) kõik päringud ümber https://dhs.example.com peale sama URL'iga, ainult https protokolliga.</w:t>
      </w:r>
    </w:p>
    <w:p w:rsidR="004C52B0" w:rsidRPr="00DD763F" w:rsidRDefault="004C52B0" w:rsidP="008A591A">
      <w:pPr>
        <w:jc w:val="left"/>
      </w:pPr>
    </w:p>
    <w:p w:rsidR="00C340C2" w:rsidRPr="00DD763F" w:rsidRDefault="00CD2839" w:rsidP="00C340C2">
      <w:pPr>
        <w:rPr>
          <w:u w:val="single"/>
        </w:rPr>
      </w:pPr>
      <w:r>
        <w:rPr>
          <w:u w:val="single"/>
        </w:rPr>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pPr>
      <w:r>
        <w:t>Kui Tomcat’iga, milles töötab CAS rakendus, võetakse ühendust HTTP protokolli kaudu (nt. nginx kaudu), siis on vajalik sooritada järgnev:</w:t>
      </w:r>
    </w:p>
    <w:p w:rsidR="00356D4E" w:rsidRDefault="00356D4E" w:rsidP="00356D4E">
      <w:pPr>
        <w:pStyle w:val="ListParagraph"/>
        <w:numPr>
          <w:ilvl w:val="1"/>
          <w:numId w:val="13"/>
        </w:numPr>
        <w:jc w:val="left"/>
      </w:pPr>
      <w:r>
        <w:t xml:space="preserve">server.xml failis </w:t>
      </w:r>
      <w:r w:rsidR="00EE7313">
        <w:t xml:space="preserve">elemendile </w:t>
      </w:r>
      <w:r>
        <w:t>&lt;Connector port="8080" protocol="HTTP/1.1" lisada atribuudid</w:t>
      </w:r>
      <w:r w:rsidR="00EE7313" w:rsidRPr="00EE7313">
        <w:t xml:space="preserve"> scheme="https" secure="true"</w:t>
      </w:r>
    </w:p>
    <w:p w:rsidR="00356D4E" w:rsidRDefault="00356D4E" w:rsidP="00356D4E">
      <w:pPr>
        <w:pStyle w:val="ListParagraph"/>
        <w:numPr>
          <w:ilvl w:val="1"/>
          <w:numId w:val="13"/>
        </w:numPr>
        <w:jc w:val="left"/>
      </w:pPr>
      <w:r>
        <w:t>server.xml failis elemendi &lt;Engine&gt;...&lt;/Engine&gt; sisse lisada rida &lt;Valve className=“org.apache.catalina.valves.SSLValveFixed“/&gt;</w:t>
      </w:r>
    </w:p>
    <w:p w:rsidR="00356D4E" w:rsidRDefault="00356D4E" w:rsidP="00356D4E">
      <w:pPr>
        <w:pStyle w:val="ListParagraph"/>
        <w:numPr>
          <w:ilvl w:val="1"/>
          <w:numId w:val="13"/>
        </w:numPr>
        <w:jc w:val="left"/>
      </w:pPr>
      <w:r>
        <w:t>kopeerida fail tomcat-sslvalve-fixed.jar kausta tomcat/lib</w:t>
      </w:r>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 xml:space="preserve">NB! Kui rakenduse töö ajal tekib OutOfMemoryError, siis kindlasti peab koheselt Java virtuaalmasinat restartima, s.t. Tomcat’i sulgema ning uuesti käivitama – muidu võib rakendus jääda vigasesse seisu! Selleks ongi vajalik eelpoolmainitud skript, sest see </w:t>
      </w:r>
      <w:r>
        <w:lastRenderedPageBreak/>
        <w:t>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977245" w:rsidRPr="00DD763F"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Pr="00DD763F" w:rsidRDefault="00CD2839" w:rsidP="00B60456">
      <w:r>
        <w:t>Kui DHS rakendus käivitatakse, siis DHS rakendus ise loob andmebaasi vajalikud tabelid, muud objektid ja andmed.</w:t>
      </w:r>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t>dir.root.shared</w:t>
      </w:r>
      <w:ins w:id="6" w:author="Author">
        <w:r w:rsidR="001421AD">
          <w:t xml:space="preserve"> [</w:t>
        </w:r>
        <w:r w:rsidR="001421AD" w:rsidRPr="001421AD">
          <w:rPr>
            <w:highlight w:val="darkYellow"/>
          </w:rPr>
          <w:t>DHS 3.6 versioonis puudub</w:t>
        </w:r>
        <w:r w:rsidR="001421AD">
          <w:t>]</w:t>
        </w:r>
      </w:ins>
      <w:r>
        <w:t xml:space="preserve">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w:t>
      </w:r>
      <w:ins w:id="7" w:author="Author">
        <w:r w:rsidR="001421AD">
          <w:t xml:space="preserve"> [</w:t>
        </w:r>
        <w:r w:rsidR="001421AD" w:rsidRPr="001421AD">
          <w:rPr>
            <w:highlight w:val="darkYellow"/>
          </w:rPr>
          <w:t>DHS 3.6 versioonis puudub</w:t>
        </w:r>
        <w:r w:rsidR="001421AD">
          <w:t>]</w:t>
        </w:r>
      </w:ins>
      <w:r>
        <w:t xml:space="preserve">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lastRenderedPageBreak/>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 xml:space="preserve">ooo.exe </w:t>
      </w:r>
      <w:r w:rsidR="00DB26E8">
        <w:t xml:space="preserve">[mittekohustuslik, vaikimisi tühi] </w:t>
      </w:r>
      <w:r>
        <w:t>viitab OpenOffice.org käivitusfailile.</w:t>
      </w:r>
      <w:r w:rsidR="00DB26E8">
        <w:t xml:space="preserv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rsidR="00E50D8E" w:rsidRPr="00DD763F" w:rsidRDefault="00CD2839">
      <w:pPr>
        <w:pStyle w:val="ListParagraph"/>
        <w:numPr>
          <w:ilvl w:val="0"/>
          <w:numId w:val="7"/>
        </w:numPr>
      </w:pPr>
      <w:r>
        <w:t>ooo.port [mittekohustuslik, vaikimisi 8100] viitab TCP pordile, millel OpenOffice</w:t>
      </w:r>
      <w:r w:rsidR="00DB26E8">
        <w:t>.org</w:t>
      </w:r>
      <w:r>
        <w:t xml:space="preserve"> protsess kuulama pannakse ning millele DHS rakendus ühendab.</w:t>
      </w:r>
      <w:r w:rsidR="00DB26E8">
        <w:t xml:space="preserve"> DHS rakendus kontrollib OpenOffice.org ühenduse kättesaadavust antud pordil iga 60 sekundi tagant (olenemata sellest kas ooo.exe on tühi või mitte).</w:t>
      </w:r>
    </w:p>
    <w:p w:rsidR="00977245" w:rsidRPr="00DD763F" w:rsidRDefault="00CD2839">
      <w:pPr>
        <w:pStyle w:val="ListParagraph"/>
        <w:numPr>
          <w:ilvl w:val="0"/>
          <w:numId w:val="7"/>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r w:rsidR="00A6478C">
        <w:t xml:space="preserve"> või nginx</w:t>
      </w:r>
      <w:r>
        <w:t xml:space="preserve">) ühendub rakendusserveri (Tomcat) külge http:// või https:// protokolli kaudu, sest siis </w:t>
      </w:r>
      <w:r w:rsidR="00A6478C">
        <w:t xml:space="preserve">proxy </w:t>
      </w:r>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w:t>
      </w:r>
      <w:ins w:id="8" w:author="Author">
        <w:r w:rsidR="001421AD">
          <w:t xml:space="preserve"> [</w:t>
        </w:r>
        <w:r w:rsidR="001421AD" w:rsidRPr="001421AD">
          <w:rPr>
            <w:highlight w:val="darkYellow"/>
          </w:rPr>
          <w:t>DHS 3.6 versioonis puudub</w:t>
        </w:r>
        <w:r w:rsidR="001421AD">
          <w:t>]</w:t>
        </w:r>
      </w:ins>
      <w:r>
        <w:t xml:space="preserve">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lastRenderedPageBreak/>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9D6E9C" w:rsidRDefault="009D6E9C">
      <w:pPr>
        <w:pStyle w:val="ListParagraph"/>
        <w:numPr>
          <w:ilvl w:val="0"/>
          <w:numId w:val="7"/>
        </w:numPr>
      </w:pPr>
      <w:r>
        <w:t>SiM/SMIT/PPA puhul ldap.* seadete asemel kasutada amr.* seadeid, mis viitavad Ametnikuregistri veebiteenusele</w:t>
      </w:r>
    </w:p>
    <w:p w:rsidR="009D6E9C" w:rsidRDefault="009D6E9C" w:rsidP="009D6E9C">
      <w:pPr>
        <w:pStyle w:val="ListParagraph"/>
        <w:numPr>
          <w:ilvl w:val="1"/>
          <w:numId w:val="7"/>
        </w:numPr>
      </w:pPr>
      <w:r>
        <w:t>amr.service.url viitab Ametnikuregistri veebiteenuse SOAP aadressile</w:t>
      </w:r>
    </w:p>
    <w:p w:rsidR="009D6E9C" w:rsidRDefault="009D6E9C" w:rsidP="009D6E9C">
      <w:pPr>
        <w:pStyle w:val="ListParagraph"/>
        <w:numPr>
          <w:ilvl w:val="1"/>
          <w:numId w:val="7"/>
        </w:numPr>
      </w:pPr>
      <w:r>
        <w:t>amr.org.id on DHS rakendust kasutava asutuse ID Ametnikuregistris</w:t>
      </w:r>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Pr="00DD763F" w:rsidRDefault="00CD2839">
      <w:pPr>
        <w:pStyle w:val="ListParagraph"/>
        <w:numPr>
          <w:ilvl w:val="1"/>
          <w:numId w:val="7"/>
        </w:numPr>
      </w:pPr>
      <w:r>
        <w:t>x-tee.id-code – kahekohaline riigi kood, mille järel on isikukood, mida kasutatakse üle X-tee DVK päringute tegemisel. Väärtus peab olema kujul EE01234567890</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w:t>
      </w:r>
      <w:r w:rsidR="00DB26E8">
        <w:t>.org</w:t>
      </w:r>
      <w:r>
        <w:t xml:space="preserve"> abil.</w:t>
      </w:r>
    </w:p>
    <w:p w:rsidR="009D6E9C" w:rsidRDefault="009D6E9C" w:rsidP="00FA77AC">
      <w:pPr>
        <w:pStyle w:val="ListParagraph"/>
        <w:numPr>
          <w:ilvl w:val="0"/>
          <w:numId w:val="7"/>
        </w:numPr>
      </w:pPr>
      <w:r>
        <w:t>kerberos.* seaded</w:t>
      </w:r>
      <w:ins w:id="9" w:author="Author">
        <w:r w:rsidR="001421AD">
          <w:t xml:space="preserve"> [</w:t>
        </w:r>
        <w:r w:rsidR="001421AD" w:rsidRPr="001421AD">
          <w:rPr>
            <w:highlight w:val="darkYellow"/>
          </w:rPr>
          <w:t>DHS 3.6 versioonis puudub</w:t>
        </w:r>
        <w:r w:rsidR="001421AD">
          <w:t>]</w:t>
        </w:r>
      </w:ins>
      <w:r w:rsidR="00697411">
        <w:t xml:space="preserve"> viitavad Active Directory serverile, mida kasutatakse Kerberos protokolli kaudu kasutajate autentimiseks, kui kasutajad IMAP kaudu DHS rakendusse ühendavad</w:t>
      </w:r>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lastRenderedPageBreak/>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697411" w:rsidRPr="00DD763F" w:rsidRDefault="00697411" w:rsidP="00697411">
      <w:pPr>
        <w:pStyle w:val="ListParagraph"/>
        <w:numPr>
          <w:ilvl w:val="0"/>
          <w:numId w:val="7"/>
        </w:numPr>
      </w:pPr>
      <w:r>
        <w:t xml:space="preserve">SiM/SMIT/PPA puhul kerberos.* seadete asemel kasutada </w:t>
      </w:r>
      <w:r w:rsidRPr="00697411">
        <w:t>passthru.authentication.servers</w:t>
      </w:r>
      <w:r>
        <w:t xml:space="preserve"> seadet, mis </w:t>
      </w:r>
      <w:r w:rsidRPr="0074660E">
        <w:t xml:space="preserve"> </w:t>
      </w:r>
      <w:r>
        <w:t>viitavad Active Directory serverile, mida kasutatakse NTLM „passthrough“ protokolli kaudu kasutajate autentimiseks, kui kasutajad IMAP kaudu DHS rakendusse ühendavad; väärtuseks määrata Active Directory serveri aadress või komaga eraldatult mitu aadressi</w:t>
      </w:r>
    </w:p>
    <w:p w:rsidR="00F238F9" w:rsidRPr="00DD763F" w:rsidRDefault="00CD2839" w:rsidP="00756A70">
      <w:pPr>
        <w:pStyle w:val="ListParagraph"/>
        <w:numPr>
          <w:ilvl w:val="0"/>
          <w:numId w:val="7"/>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w:t>
      </w:r>
      <w:r w:rsidR="00115036">
        <w:t>d</w:t>
      </w:r>
      <w:r>
        <w:t xml:space="preserve">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pPr>
      <w:r>
        <w:t xml:space="preserve">SiM/SMIT/PPA puhul </w:t>
      </w:r>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Pr="00885288">
        <w:t>scan@dhs.example.</w:t>
      </w:r>
      <w:r>
        <w:t>com</w:t>
      </w:r>
      <w:r w:rsidRPr="0074660E">
        <w:t>) pannakse kokku kahest osast, @-märgist vasakpoolne osa defineeritakse seadega email.to.scanned.local-part ning parempoolne osa seadega email.server.domain.</w:t>
      </w:r>
    </w:p>
    <w:p w:rsidR="00697411" w:rsidRDefault="00697411" w:rsidP="00697411">
      <w:pPr>
        <w:pStyle w:val="ListParagraph"/>
        <w:numPr>
          <w:ilvl w:val="0"/>
          <w:numId w:val="7"/>
        </w:numPr>
      </w:pPr>
      <w:r>
        <w:t xml:space="preserve">SiM/SMIT/PPA puhul </w:t>
      </w:r>
      <w:r w:rsidRPr="0074660E">
        <w:t>ocr.url viitab tekstituvastuse veebiteenuse SOAP aadressile. Kui väärtus jätta tühjaks, siis rakendus ei kasuta tekstituvastuse veebiteenust.</w:t>
      </w:r>
    </w:p>
    <w:p w:rsidR="00376E00" w:rsidRPr="00376E00" w:rsidRDefault="00376E00" w:rsidP="00697411">
      <w:pPr>
        <w:pStyle w:val="ListParagraph"/>
        <w:numPr>
          <w:ilvl w:val="0"/>
          <w:numId w:val="7"/>
        </w:numPr>
      </w:pPr>
      <w:r>
        <w:t xml:space="preserve">PPA puhul </w:t>
      </w:r>
      <w:r w:rsidRPr="00376E00">
        <w:t>archivals-additional</w:t>
      </w:r>
      <w:r>
        <w:t xml:space="preserve">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w:t>
      </w:r>
      <w:r w:rsidRPr="00376E00">
        <w:t>PPA/PPA;PohjaPref/P\u00F5hja PREF;LounaPref/L\u00F5una PREF;IdaPref/Ida PREF;LaanePref/L\u00E4\u00E4ne PREF</w:t>
      </w:r>
    </w:p>
    <w:p w:rsidR="00376E00" w:rsidRDefault="00376E00" w:rsidP="00697411">
      <w:pPr>
        <w:pStyle w:val="ListParagraph"/>
        <w:numPr>
          <w:ilvl w:val="0"/>
          <w:numId w:val="7"/>
        </w:numPr>
      </w:pPr>
      <w:r>
        <w:t xml:space="preserve">PPA puhul </w:t>
      </w:r>
      <w:r w:rsidRPr="00376E00">
        <w:t xml:space="preserve">imap-folders.*.subfolderType [mittekohustuslik, vaikimisi kõigil fixed] </w:t>
      </w:r>
      <w:r>
        <w:t xml:space="preserve">määrab Outlooki kaustade alamkaustade tekkimise (fikseeritud kaustad või kasutajapõhised), täpsemalt vaata </w:t>
      </w:r>
      <w:r w:rsidRPr="00376E00">
        <w:t>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rsidR="00352BD5" w:rsidRDefault="00352BD5" w:rsidP="00756A70">
      <w:pPr>
        <w:pStyle w:val="ListParagraph"/>
        <w:numPr>
          <w:ilvl w:val="0"/>
          <w:numId w:val="7"/>
        </w:numPr>
      </w:pPr>
      <w:r>
        <w:lastRenderedPageBreak/>
        <w:t>logo.file</w:t>
      </w:r>
      <w:ins w:id="10" w:author="Author">
        <w:r w:rsidR="001421AD">
          <w:t xml:space="preserve"> [</w:t>
        </w:r>
        <w:r w:rsidR="001421AD" w:rsidRPr="001421AD">
          <w:rPr>
            <w:highlight w:val="darkYellow"/>
          </w:rPr>
          <w:t>DHS 3.6 versioonis puudub</w:t>
        </w:r>
        <w:r w:rsidR="001421AD">
          <w:t>]</w:t>
        </w:r>
      </w:ins>
      <w:r>
        <w:t xml:space="preserve">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w:t>
      </w:r>
      <w:r w:rsidRPr="00352BD5">
        <w:t>peab olema PNG formaadis, suurusega 184 x 57 pikslit ning läbipaistva taustaga.</w:t>
      </w:r>
    </w:p>
    <w:p w:rsidR="00756A70" w:rsidRPr="00DD763F" w:rsidRDefault="00CD2839" w:rsidP="00756A70">
      <w:pPr>
        <w:pStyle w:val="ListParagraph"/>
        <w:numPr>
          <w:ilvl w:val="0"/>
          <w:numId w:val="7"/>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756A70" w:rsidRPr="00DD763F" w:rsidRDefault="00CD2839" w:rsidP="00756A70">
      <w:pPr>
        <w:pStyle w:val="ListParagraph"/>
        <w:numPr>
          <w:ilvl w:val="0"/>
          <w:numId w:val="7"/>
        </w:numPr>
      </w:pPr>
      <w:r>
        <w:t>alfresco.cluster.name [mittekohustuslik, vaikimisi tühi] vt. klasterdamine</w:t>
      </w:r>
    </w:p>
    <w:p w:rsidR="001C58F9" w:rsidRPr="00DD763F" w:rsidRDefault="00CD2839" w:rsidP="001C58F9">
      <w:pPr>
        <w:pStyle w:val="ListParagraph"/>
        <w:numPr>
          <w:ilvl w:val="0"/>
          <w:numId w:val="7"/>
        </w:numPr>
      </w:pPr>
      <w:r>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Default="007158C2" w:rsidP="00A5408C">
      <w:pPr>
        <w:pStyle w:val="ListParagraph"/>
        <w:numPr>
          <w:ilvl w:val="0"/>
          <w:numId w:val="7"/>
        </w:numPr>
      </w:pPr>
      <w:r w:rsidRPr="00A5408C">
        <w:t>index.tracking.disableInTransactionIndexing=false</w:t>
      </w:r>
      <w:r>
        <w:t xml:space="preserve"> [mittekohustuslik, vaikimisi true] Muuta false-iks s</w:t>
      </w:r>
      <w:r w:rsidR="00A5408C" w:rsidRPr="00A5408C">
        <w:t>uuremahuliste tegevuste (importimised</w:t>
      </w:r>
      <w:r>
        <w:t xml:space="preserve">, tühjaks </w:t>
      </w:r>
      <w:r w:rsidRPr="00A5408C">
        <w:t>kustutamised</w:t>
      </w:r>
      <w:r w:rsidR="00A5408C" w:rsidRPr="00A5408C">
        <w:t>) aja</w:t>
      </w:r>
      <w:r>
        <w:t>ks. R</w:t>
      </w:r>
      <w:r w:rsidR="00A5408C" w:rsidRPr="00A5408C">
        <w:t>akenduse esmase paigaldamise aja</w:t>
      </w:r>
      <w:r>
        <w:t xml:space="preserve">ks </w:t>
      </w:r>
      <w:r w:rsidRPr="00A5408C">
        <w:t>(kui baas ja andmekaust on tühi)</w:t>
      </w:r>
      <w:r>
        <w:t xml:space="preserve"> muuta samuti false-iks</w:t>
      </w:r>
      <w:r w:rsidR="00A5408C" w:rsidRPr="00A5408C">
        <w:t>. Tava töö (sealhulgas koormustestide) ajaks kommenteerida see seade välja, siis rakendub vaikeväärtus true</w:t>
      </w:r>
      <w:r>
        <w:t xml:space="preserve"> .</w:t>
      </w:r>
    </w:p>
    <w:p w:rsidR="00257AD1" w:rsidRDefault="00257AD1" w:rsidP="00FE4B5E">
      <w:pPr>
        <w:pStyle w:val="ListParagraph"/>
        <w:numPr>
          <w:ilvl w:val="0"/>
          <w:numId w:val="7"/>
        </w:numPr>
      </w:pPr>
      <w:r>
        <w:t>conf.* seaded muudavad DHS rakenduses rohkem sisulist käitumist ja on vähem olulised infrastruktuuri ja halduse seisukohast; sellised seaded on täpsemalt kirjeldatud spetsifikatsioonidokumentides.</w:t>
      </w:r>
    </w:p>
    <w:p w:rsidR="004C52B0" w:rsidRDefault="004C52B0" w:rsidP="00257AD1">
      <w:pPr>
        <w:pStyle w:val="ListParagraph"/>
        <w:numPr>
          <w:ilvl w:val="1"/>
          <w:numId w:val="7"/>
        </w:numPr>
      </w:pPr>
      <w:r w:rsidRPr="004C52B0">
        <w:t>conf.openoffice-client-extensions</w:t>
      </w:r>
      <w:ins w:id="11" w:author="Author">
        <w:r w:rsidR="001421AD">
          <w:t xml:space="preserve"> [</w:t>
        </w:r>
        <w:r w:rsidR="001421AD" w:rsidRPr="001421AD">
          <w:rPr>
            <w:highlight w:val="darkYellow"/>
          </w:rPr>
          <w:t>DHS 3.6 versioonis puudub</w:t>
        </w:r>
        <w:r w:rsidR="001421AD">
          <w:t>]</w:t>
        </w:r>
      </w:ins>
      <w:r w:rsidRPr="004C52B0">
        <w:t xml:space="preserve"> [mittekohustuslik, vaikimisi tühi] </w:t>
      </w:r>
      <w:r>
        <w:t>Sisaldab komaga eraldatud faililaiendeid (ilma punktita</w:t>
      </w:r>
      <w:r w:rsidR="00257AD1">
        <w:t xml:space="preserve"> ja ilma tühikuteta</w:t>
      </w:r>
      <w:r>
        <w:t xml:space="preserve">; nt. odt,ods,rtf,doc,docx), mille puhul kasutaja arvutis </w:t>
      </w:r>
      <w:r w:rsidR="00FE4B5E">
        <w:t xml:space="preserve">avatakse </w:t>
      </w:r>
      <w:r>
        <w:t xml:space="preserve">fail muutmiseks OpenOffice.org programmiga. Kasutaja arvutis peab olema paigaldatud </w:t>
      </w:r>
      <w:r w:rsidR="00FE4B5E">
        <w:t xml:space="preserve">OpenOffice.org 3.2 või uuem OpenOffice.org / LibreOffice / Apache OpenOffice ning vastavalt kasutatavale programmile registreeritud </w:t>
      </w:r>
      <w:r w:rsidR="00F8494F" w:rsidRPr="00F8494F">
        <w:rPr>
          <w:i/>
        </w:rPr>
        <w:t>vnd.sun.star.webdav</w:t>
      </w:r>
      <w:r w:rsidR="00FE4B5E">
        <w:t xml:space="preserve"> protokoll</w:t>
      </w:r>
      <w:r w:rsidR="00257AD1">
        <w:t>.</w:t>
      </w:r>
      <w:r w:rsidR="00FE4B5E">
        <w:t xml:space="preserve"> </w:t>
      </w:r>
      <w:r w:rsidR="00257AD1">
        <w:t xml:space="preserve">Protokolli registreerimiseks saab kasutada tarnega kaasas olevat faili </w:t>
      </w:r>
      <w:r w:rsidR="00FE4B5E" w:rsidRPr="00FE4B5E">
        <w:t>OpenOffice</w:t>
      </w:r>
      <w:r w:rsidR="00FE4B5E">
        <w:t>_WebDAV_</w:t>
      </w:r>
      <w:r w:rsidR="00FE4B5E" w:rsidRPr="00FE4B5E">
        <w:t>Protocol</w:t>
      </w:r>
      <w:r w:rsidR="00FE4B5E">
        <w:t>.reg</w:t>
      </w:r>
      <w:r w:rsidR="00F07757">
        <w:t xml:space="preserve">, milles </w:t>
      </w:r>
      <w:r w:rsidR="00257AD1">
        <w:t>tuleb</w:t>
      </w:r>
      <w:r w:rsidR="00F07757">
        <w:t xml:space="preserve"> korrigeerid</w:t>
      </w:r>
      <w:r w:rsidR="00257AD1">
        <w:t>a</w:t>
      </w:r>
      <w:r w:rsidR="00F07757">
        <w:t xml:space="preserve"> rakenduse asukoht</w:t>
      </w:r>
      <w:r w:rsidR="00257AD1">
        <w:t>a</w:t>
      </w:r>
      <w:r w:rsidR="00FE4B5E">
        <w:t xml:space="preserve">. Lisaks, kui </w:t>
      </w:r>
      <w:r>
        <w:t xml:space="preserve"> server.url </w:t>
      </w:r>
      <w:r w:rsidR="00FE4B5E">
        <w:t>alguses on</w:t>
      </w:r>
      <w:r>
        <w:t xml:space="preserve"> https://</w:t>
      </w:r>
      <w:r w:rsidR="00FE4B5E">
        <w:t>, siis kõikidele URLidele peab vastama ka</w:t>
      </w:r>
      <w:r>
        <w:t xml:space="preserve"> http:// </w:t>
      </w:r>
      <w:r w:rsidR="00FE4B5E">
        <w:t>alternatiiv, mis suunab päringu</w:t>
      </w:r>
      <w:r>
        <w:t xml:space="preserve"> https:// URL</w:t>
      </w:r>
      <w:r w:rsidR="00FE4B5E">
        <w:t>ile</w:t>
      </w:r>
      <w:r w:rsidR="00257AD1">
        <w:t xml:space="preserve"> (vt. peatükk 4 alampeatükk nginx punkt 6)</w:t>
      </w:r>
      <w:r>
        <w:t>.</w:t>
      </w:r>
    </w:p>
    <w:p w:rsidR="00A5408C" w:rsidRPr="00DD763F" w:rsidRDefault="00A5408C"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lastRenderedPageBreak/>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977245" w:rsidRPr="00DD763F" w:rsidRDefault="00CD2839">
      <w:pPr>
        <w:pStyle w:val="ListParagraph"/>
        <w:numPr>
          <w:ilvl w:val="0"/>
          <w:numId w:val="19"/>
        </w:numPr>
        <w:jc w:val="left"/>
      </w:pPr>
      <w:r>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failid http://www.sk.ee/upload/files/KLASS3-SK.PEM.cer ja http://www.sk.ee/upload/files/KLASS3-SK_2010.pem</w:t>
      </w:r>
    </w:p>
    <w:p w:rsidR="003C7CA0" w:rsidRPr="00DD763F" w:rsidRDefault="00CD2839" w:rsidP="003C7CA0">
      <w:pPr>
        <w:pStyle w:val="Loetelu1111"/>
        <w:numPr>
          <w:ilvl w:val="0"/>
          <w:numId w:val="53"/>
        </w:numPr>
      </w:pPr>
      <w:r>
        <w:t>Käivitada käsud</w:t>
      </w:r>
    </w:p>
    <w:p w:rsidR="003C7CA0" w:rsidRPr="00DD763F" w:rsidRDefault="00CD2839" w:rsidP="003C7CA0">
      <w:pPr>
        <w:pStyle w:val="Loetelu1111"/>
        <w:numPr>
          <w:ilvl w:val="0"/>
          <w:numId w:val="0"/>
        </w:numPr>
        <w:ind w:left="720"/>
      </w:pPr>
      <w:r>
        <w:t>keytool -v -importcert -keystore /home/dhs/tomcat/truststore.jks -alias mykey1 -file KLASS3-SK.PEM.cer</w:t>
      </w:r>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t xml:space="preserve">Fail truststore.jks võib eelnevalt olemas olla peatükk 4 alapeatükk Tomcat punkt </w:t>
      </w:r>
      <w:r w:rsidR="00356D4E">
        <w:t xml:space="preserve">5 </w:t>
      </w:r>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käivitusargumentide hulgas olemas -Djavax.net.ssl.trustStore=truststore.jks</w:t>
      </w:r>
    </w:p>
    <w:p w:rsidR="008E6935" w:rsidRPr="00DD763F" w:rsidRDefault="008E6935" w:rsidP="00177DB4"/>
    <w:p w:rsidR="00577CCD" w:rsidRPr="00DD763F" w:rsidRDefault="00CD2839" w:rsidP="00577CCD">
      <w:pPr>
        <w:pStyle w:val="Heading3"/>
      </w:pPr>
      <w:r>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lastRenderedPageBreak/>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r w:rsidR="00080B3F">
        <w:t xml:space="preserve"> või nginx</w:t>
      </w:r>
      <w:r>
        <w:t xml:space="preserve">) olema seadistatud kontrollima ID-kaardi sertfikaadi kehtivust vastu tühistusnimekirjasid (CRL, </w:t>
      </w:r>
      <w:hyperlink r:id="rId10"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t xml:space="preserve">idcard.authurl viitab URL’ile, mida kasutatakse ID-kaardiga autentimise lingiks. Sellel URL’il peab olema Apache httpd </w:t>
      </w:r>
      <w:r w:rsidR="00080B3F">
        <w:t xml:space="preserve">või nginx </w:t>
      </w:r>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756A70" w:rsidRDefault="00161CFD" w:rsidP="00756A70">
      <w:pPr>
        <w:pStyle w:val="ListParagraph"/>
        <w:numPr>
          <w:ilvl w:val="0"/>
          <w:numId w:val="51"/>
        </w:numPr>
        <w:jc w:val="left"/>
      </w:pPr>
      <w:r w:rsidRPr="00161CFD">
        <w:lastRenderedPageBreak/>
        <w:t>Määrata mõlema rakenduse paigalduse juures alfresco-global.properties failis</w:t>
      </w:r>
      <w:r w:rsidRPr="00161CFD">
        <w:br/>
        <w:t>alfresco.cluster.name=minginimi</w:t>
      </w:r>
      <w:r w:rsidRPr="00161CFD">
        <w:br/>
        <w:t>Väärtuse sisu ei ole oluline, kontrollitakse ainult seda kas väärtus on tühi või mittetühi.</w:t>
      </w:r>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DEBUG [net.sf.ehcache.distribution.RMICachePeer] Remote remove received for 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lastRenderedPageBreak/>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t>dhs.war versioonivahetuse puhul:</w:t>
      </w:r>
      <w:r w:rsidRPr="00161CFD">
        <w:br/>
        <w:t>rm -rf webapps/dhs webapps/dhs.war work/Catalina/localhost/dhs temp/Alfresco</w:t>
      </w:r>
      <w:r w:rsidRPr="00161CFD">
        <w:br/>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ins w:id="12" w:author="Author">
        <w:r w:rsidR="001421AD">
          <w:t xml:space="preserve"> [</w:t>
        </w:r>
        <w:r w:rsidR="001421AD" w:rsidRPr="001421AD">
          <w:rPr>
            <w:highlight w:val="darkYellow"/>
          </w:rPr>
          <w:t>DHS 3.6 versioonis puudub</w:t>
        </w:r>
        <w:r w:rsidR="001421AD">
          <w:t>]</w:t>
        </w:r>
      </w:ins>
    </w:p>
    <w:p w:rsidR="009D6E9C" w:rsidRDefault="00161CFD" w:rsidP="00FA3E7B">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r w:rsidR="009D6E9C">
        <w:t xml:space="preserve"> Kui DHS rakendus</w:t>
      </w:r>
      <w:r w:rsidR="00492411" w:rsidRPr="00DD763F">
        <w:t xml:space="preserve"> </w:t>
      </w:r>
      <w:r w:rsidR="009D6E9C">
        <w:t>on klastris, siis tuleb jälgida iga rakendusserveri seirelehekülge eraldi, sest seirelehekülg väljastab ainult konkreetse rakendusserveri kohta infot.</w:t>
      </w:r>
    </w:p>
    <w:p w:rsidR="009D6E9C" w:rsidRDefault="009D6E9C" w:rsidP="00FA3E7B"/>
    <w:p w:rsidR="007B69BB" w:rsidRPr="00DD763F" w:rsidRDefault="00492411" w:rsidP="00FA3E7B">
      <w:r w:rsidRPr="00DD763F">
        <w:t xml:space="preserve">DHS rakenduse kasutajaliidese URL’id </w:t>
      </w:r>
      <w:r w:rsidR="009D6E9C">
        <w:t xml:space="preserve">ei ole seireks sobivad, sest </w:t>
      </w:r>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 xml:space="preserve">Väiksema numbriga versiooni X käivitamiseks peab taastama varukoopiast DHS rakenduse andmed, mida kasutati versiooni X või sellest vanema versiooni ajal (vt. peatükk 6 punkt </w:t>
      </w:r>
      <w:r w:rsidR="000436FF">
        <w:t>9</w:t>
      </w:r>
      <w:r w:rsidRPr="00161CFD">
        <w:t>).</w:t>
      </w:r>
    </w:p>
    <w:p w:rsidR="00BA1B32" w:rsidRPr="00DD763F" w:rsidRDefault="00BA1B32" w:rsidP="00FA3E7B"/>
    <w:p w:rsidR="0002696A" w:rsidRPr="00DD763F" w:rsidRDefault="00161CFD">
      <w:pPr>
        <w:pStyle w:val="Heading2"/>
      </w:pPr>
      <w:r w:rsidRPr="00161CFD">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lastRenderedPageBreak/>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lastRenderedPageBreak/>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t>(pg_restore vahendi kohta on täpsemalt kirjutatud PostgreSQL ametlikus juhendis peatükis „SQL Dump“.)</w:t>
      </w:r>
    </w:p>
    <w:p w:rsidR="00717234" w:rsidRPr="00DD763F" w:rsidRDefault="00161CFD" w:rsidP="00717234">
      <w:r w:rsidRPr="00161CFD">
        <w:t>Kui pg_restore küsib andmebaasiga ühendamisel parooli, siis parooli küsimist saab vältida .pgpass faili abil nagu on kirjeldatud PostgreSQL ametlikus juhendis peatükis „The Password File“.</w:t>
      </w:r>
    </w:p>
    <w:p w:rsidR="000C0E7B" w:rsidRPr="00DD763F" w:rsidRDefault="000C0E7B" w:rsidP="00836E99"/>
    <w:p w:rsidR="00CA6C94" w:rsidRPr="00DD763F" w:rsidRDefault="00161CFD" w:rsidP="00CA6C94">
      <w:pPr>
        <w:pStyle w:val="Heading2"/>
      </w:pPr>
      <w:r w:rsidRPr="00161CFD">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Veenduda, et Windows Server 2003 on vähemalt Service Pack 2 peal. Paigaldada Windows Support Tools, mis ise peab ka olema vähemalt Service Pack 2. 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RC4-HMAC-NT</w:t>
      </w:r>
      <w:r w:rsidRPr="00161CFD">
        <w:br/>
        <w:t>Siin määratud dhs.example.com asemel tuleb panna domeeninimi, mida kasutaja brauseri aadressireal kasutama hakkab CAS rakendusse sisenemiseks.</w:t>
      </w:r>
      <w:r w:rsidRPr="00161CFD">
        <w:br/>
        <w:t>Siin määratud HTTP peab olema HTTP, kuigi reaalne protokoll CAS’ile ligipääsemiseks on HTTPS.</w:t>
      </w:r>
      <w:r w:rsidRPr="00161CFD">
        <w:br/>
        <w:t xml:space="preserve">Siin määratud VILJANDI.MAAVALITSUS peab kindlasti olema Active Directory domeeni täispikk nimetus; näiteks kuigi kasutajad võivad saada Windowsisse autentida ka lühema domeeniga VILJANDI\username (ja ka LDAP ligipääsul võib </w:t>
      </w:r>
      <w:r w:rsidRPr="00161CFD">
        <w:lastRenderedPageBreak/>
        <w:t>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t>DHS’is failide avamine muutmiseks (Microsoft Word’i</w:t>
      </w:r>
      <w:r w:rsidR="00FE4B5E">
        <w:t xml:space="preserve"> või OpenOffice.org</w:t>
      </w:r>
      <w:r w:rsidRPr="00161CFD">
        <w:t xml:space="preserve">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lastRenderedPageBreak/>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pP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0E4C90" w:rsidRPr="00DD763F" w:rsidRDefault="000E4C90" w:rsidP="00177DB4"/>
    <w:p w:rsidR="00362F44" w:rsidRDefault="00161CFD" w:rsidP="00177DB4">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FE4B5E" w:rsidRDefault="00FE4B5E" w:rsidP="00177DB4"/>
    <w:p w:rsidR="00FE4B5E" w:rsidRPr="00DD763F" w:rsidRDefault="00FE4B5E" w:rsidP="00177DB4">
      <w:r>
        <w:t>K</w:t>
      </w:r>
      <w:r w:rsidRPr="00FE4B5E">
        <w:t>asutaja arvutis Op</w:t>
      </w:r>
      <w:r>
        <w:t>enOffice.org</w:t>
      </w:r>
      <w:r w:rsidR="00F07757">
        <w:t xml:space="preserve"> </w:t>
      </w:r>
      <w:r>
        <w:t>/</w:t>
      </w:r>
      <w:r w:rsidR="00F07757">
        <w:t xml:space="preserve"> </w:t>
      </w:r>
      <w:r>
        <w:t>LibreOffice</w:t>
      </w:r>
      <w:r w:rsidR="00F07757">
        <w:t xml:space="preserve"> </w:t>
      </w:r>
      <w:r>
        <w:t>/</w:t>
      </w:r>
      <w:r w:rsidR="00F07757">
        <w:t xml:space="preserve"> </w:t>
      </w:r>
      <w:r>
        <w:t xml:space="preserve">Apache </w:t>
      </w:r>
      <w:r w:rsidRPr="00FE4B5E">
        <w:t>OpenOffice kaudu</w:t>
      </w:r>
      <w:r w:rsidR="004346B4">
        <w:t xml:space="preserve"> DHS rakenduses asuvate </w:t>
      </w:r>
      <w:r w:rsidRPr="00FE4B5E">
        <w:t>failide muutmiseks</w:t>
      </w:r>
      <w:r w:rsidR="00024BD4">
        <w:t xml:space="preserve"> avamise</w:t>
      </w:r>
      <w:r w:rsidRPr="00FE4B5E">
        <w:t xml:space="preserve"> ja tagasi salvestamis</w:t>
      </w:r>
      <w:r w:rsidR="00024BD4">
        <w:t>e</w:t>
      </w:r>
      <w:r w:rsidRPr="00FE4B5E">
        <w:t xml:space="preserve"> </w:t>
      </w:r>
      <w:r w:rsidR="00024BD4">
        <w:t>toeks</w:t>
      </w:r>
      <w:ins w:id="13" w:author="Author">
        <w:r w:rsidR="00875269">
          <w:t xml:space="preserve"> [</w:t>
        </w:r>
        <w:r w:rsidR="00875269" w:rsidRPr="001421AD">
          <w:rPr>
            <w:highlight w:val="darkYellow"/>
          </w:rPr>
          <w:t>DHS 3.6 versioonis puudub</w:t>
        </w:r>
        <w:r w:rsidR="00875269">
          <w:t>]</w:t>
        </w:r>
      </w:ins>
      <w:r w:rsidRPr="00FE4B5E">
        <w:t xml:space="preserve"> peab olema tehtud </w:t>
      </w:r>
      <w:r w:rsidR="00257AD1">
        <w:t xml:space="preserve">peatükk 4 </w:t>
      </w:r>
      <w:r w:rsidR="00257AD1" w:rsidRPr="00FE4B5E">
        <w:t xml:space="preserve">alampeatükk </w:t>
      </w:r>
      <w:r w:rsidRPr="00FE4B5E">
        <w:t xml:space="preserve">nginx </w:t>
      </w:r>
      <w:r w:rsidR="00257AD1">
        <w:t xml:space="preserve">punkt </w:t>
      </w:r>
      <w:r w:rsidRPr="00FE4B5E">
        <w:t>6 ja peatüki 5.1 seade conf.openoffice-client-extensions peab olema mittetühi</w:t>
      </w:r>
      <w:r w:rsidR="00F07757">
        <w:t xml:space="preserve">. Samuti on vajalik </w:t>
      </w:r>
      <w:r w:rsidRPr="00FE4B5E">
        <w:t>kasutaja arvutis paigalda</w:t>
      </w:r>
      <w:r w:rsidR="00F07757">
        <w:t>da</w:t>
      </w:r>
      <w:r w:rsidRPr="00FE4B5E">
        <w:t xml:space="preserve"> OpenOffice.org 3.2 või uuem OpenOffice.org / LibreOffice / Apache OpenOffice ning protokoll vnd.sun.star.webdav peab olema registreeritud</w:t>
      </w:r>
      <w:r w:rsidR="00257AD1">
        <w:t xml:space="preserve"> kasutaja arvutis.</w:t>
      </w:r>
      <w:r w:rsidR="00F07757">
        <w:t xml:space="preserve"> </w:t>
      </w:r>
      <w:r w:rsidR="00257AD1">
        <w:t xml:space="preserve">Protokolli registreerimiseks saab kasutada </w:t>
      </w:r>
      <w:r w:rsidRPr="00FE4B5E">
        <w:t>tarnega kaasas oleva</w:t>
      </w:r>
      <w:r w:rsidR="00257AD1">
        <w:t>t faili</w:t>
      </w:r>
      <w:r w:rsidRPr="00FE4B5E">
        <w:t xml:space="preserve"> </w:t>
      </w:r>
      <w:r w:rsidR="00F07757">
        <w:t>OpenOffice_WebDAV_</w:t>
      </w:r>
      <w:r w:rsidR="00F07757" w:rsidRPr="00F07757">
        <w:t>Protocol</w:t>
      </w:r>
      <w:r w:rsidRPr="00FE4B5E">
        <w:t>.reg</w:t>
      </w:r>
      <w:r w:rsidR="00F07757">
        <w:t xml:space="preserve">, milles </w:t>
      </w:r>
      <w:r w:rsidR="00257AD1">
        <w:t>tuleb</w:t>
      </w:r>
      <w:r w:rsidR="00F07757">
        <w:t xml:space="preserve"> korrigeerid</w:t>
      </w:r>
      <w:r w:rsidR="00257AD1">
        <w:t>a</w:t>
      </w:r>
      <w:r w:rsidR="00F07757">
        <w:t xml:space="preserve"> rakenduse asukoht</w:t>
      </w:r>
      <w:r w:rsidR="00257AD1">
        <w:t>a</w:t>
      </w:r>
      <w:r w:rsidRPr="00FE4B5E">
        <w:t>.</w:t>
      </w:r>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t>Tools -&gt; Internet Options -&gt; Advanced -&gt; Enable Integrated Windows Authentication peab olema sisse lülitatud</w:t>
      </w:r>
    </w:p>
    <w:p w:rsidR="00977245" w:rsidRPr="00DD763F" w:rsidRDefault="00161CFD">
      <w:pPr>
        <w:pStyle w:val="ListParagraph"/>
        <w:numPr>
          <w:ilvl w:val="1"/>
          <w:numId w:val="17"/>
        </w:numPr>
      </w:pPr>
      <w:r w:rsidRPr="00161CFD">
        <w:t xml:space="preserve">DHS serveri URL (https://dhs.example.com) peab olema kasutaja arvutis </w:t>
      </w:r>
      <w:r w:rsidRPr="00024BD4">
        <w:t>Internet</w:t>
      </w:r>
      <w:r w:rsidRPr="00161CFD">
        <w:t xml:space="preserve"> Exploreri seadetes Trusted Sites nimekirjas – sama mis punkt 9.3.1</w:t>
      </w:r>
    </w:p>
    <w:p w:rsidR="00977245" w:rsidRPr="00DD763F" w:rsidRDefault="00161CFD">
      <w:pPr>
        <w:pStyle w:val="ListParagraph"/>
        <w:numPr>
          <w:ilvl w:val="1"/>
          <w:numId w:val="17"/>
        </w:numPr>
      </w:pPr>
      <w:r w:rsidRPr="00161CFD">
        <w:rPr>
          <w:i/>
        </w:rPr>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t>Kui kasutatakse Mozilla Firefox brauserit, siis</w:t>
      </w:r>
    </w:p>
    <w:p w:rsidR="00977245" w:rsidRPr="00DD763F" w:rsidRDefault="00161CFD">
      <w:pPr>
        <w:pStyle w:val="ListParagraph"/>
        <w:numPr>
          <w:ilvl w:val="1"/>
          <w:numId w:val="17"/>
        </w:numPr>
      </w:pPr>
      <w:r w:rsidRPr="00161CFD">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lastRenderedPageBreak/>
        <w:t>E-mailide liidestus (IMAP)</w:t>
      </w:r>
    </w:p>
    <w:p w:rsidR="005032A7" w:rsidRPr="00DD763F" w:rsidDel="00875269" w:rsidRDefault="00161CFD" w:rsidP="00875269">
      <w:pPr>
        <w:rPr>
          <w:del w:id="14" w:author="Author"/>
        </w:rPr>
      </w:pPr>
      <w:r w:rsidRPr="00161CFD">
        <w:t>Selleks, et kasutaja saaks e-maile lohistada postkastist DHS’i, tuleb kasutaja arvutisse paigaldatud Microsoft Outlook 2007 seadistada vastavalt dokumendis „Administraatori juhis“ toodud peatükile „Outlooki seadistamine“.</w:t>
      </w:r>
    </w:p>
    <w:p w:rsidR="00787059" w:rsidRPr="00DD763F" w:rsidRDefault="00161CFD" w:rsidP="00875269">
      <w:del w:id="15" w:author="Author">
        <w:r w:rsidRPr="00161CFD" w:rsidDel="00875269">
          <w:delText>DHS toetab e-maile vormingutes „Plain Text“ ja „HTML“. E-mailid vormingus „Rich Text“ ei ole toetatud. Kui lohistada „Rich Text“ vormingus e-mail DHS’i, siis DHS’is tekib kirja sisu faili asemel fail winmail.dat.</w:delText>
        </w:r>
      </w:del>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t>SISU TERVIKLIKKUSE VIGA: Sisu hoidlas ei leitud süsteemset sisu.</w:t>
      </w:r>
    </w:p>
    <w:p w:rsidR="000577F5" w:rsidRPr="00DD763F" w:rsidRDefault="00161CFD">
      <w:r w:rsidRPr="00161CFD">
        <w:rPr>
          <w:i/>
        </w:rPr>
        <w:lastRenderedPageBreak/>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t>Varundamisel tuleb varundada mõlemat korraga – nii andmebaasi kui ka andmekausta sisu.</w:t>
      </w:r>
    </w:p>
    <w:p w:rsidR="00977245" w:rsidRPr="00DD763F" w:rsidRDefault="00161CFD">
      <w:pPr>
        <w:pStyle w:val="ListParagraph"/>
        <w:numPr>
          <w:ilvl w:val="0"/>
          <w:numId w:val="7"/>
        </w:numPr>
      </w:pPr>
      <w:r w:rsidRPr="00161CFD">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Allkirjastamine ebaõnnestus: ERROR: 67 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w:t>
      </w:r>
      <w:r w:rsidR="00356D4E">
        <w:t>7</w:t>
      </w:r>
      <w:r w:rsidRPr="00161CFD">
        <w:t>.</w:t>
      </w:r>
    </w:p>
    <w:p w:rsidR="007B32A0" w:rsidRPr="00DD763F" w:rsidRDefault="007B32A0" w:rsidP="007B32A0"/>
    <w:p w:rsidR="00D55A39" w:rsidRPr="00DD763F" w:rsidRDefault="00161CFD">
      <w:pPr>
        <w:pStyle w:val="Heading3"/>
      </w:pPr>
      <w:r w:rsidRPr="00161CFD">
        <w:t>Enne DHS-i sisselogimist kuvab Internet Explorer kasutajanime-parooli küsimise akna</w:t>
      </w:r>
    </w:p>
    <w:p w:rsidR="000404D3" w:rsidRPr="00DD763F" w:rsidRDefault="00161CFD">
      <w:r w:rsidRPr="00161CFD">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lastRenderedPageBreak/>
        <w:t>Microsoft Office 2002 avab WebDAV kaudu faili kirjutuskaitsega (</w:t>
      </w:r>
      <w:r w:rsidRPr="00161CFD">
        <w:rPr>
          <w:i/>
        </w:rPr>
        <w:t>read-only</w:t>
      </w:r>
      <w:r w:rsidRPr="00161CFD">
        <w:t>) kui failinimes on täpitähti</w:t>
      </w:r>
    </w:p>
    <w:p w:rsidR="00D55A39" w:rsidRPr="00DD763F" w:rsidRDefault="00161CFD">
      <w:r w:rsidRPr="00161CFD">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 xml:space="preserve">DHS toetab e-maile vormingutes „Plain Text“ ja „HTML“. </w:t>
      </w:r>
      <w:ins w:id="16" w:author="Author">
        <w:r w:rsidR="00875269">
          <w:t>Alates DHS versiooni</w:t>
        </w:r>
        <w:r w:rsidR="00790363">
          <w:t>dest</w:t>
        </w:r>
        <w:r w:rsidR="00875269">
          <w:t xml:space="preserve"> </w:t>
        </w:r>
        <w:r w:rsidR="00790363" w:rsidRPr="00790363">
          <w:t>3.6.29.10, 3.11.26.5, 3.13.11.3</w:t>
        </w:r>
        <w:r w:rsidR="00790363">
          <w:t xml:space="preserve"> </w:t>
        </w:r>
        <w:r w:rsidR="00875269">
          <w:t xml:space="preserve">on toetatud ka </w:t>
        </w:r>
      </w:ins>
      <w:del w:id="17" w:author="Author">
        <w:r w:rsidRPr="00161CFD" w:rsidDel="00875269">
          <w:delText>E</w:delText>
        </w:r>
      </w:del>
      <w:ins w:id="18" w:author="Author">
        <w:r w:rsidR="00875269">
          <w:t>e</w:t>
        </w:r>
      </w:ins>
      <w:r w:rsidRPr="00161CFD">
        <w:t xml:space="preserve">-mailid vormingus „Rich Text“ </w:t>
      </w:r>
      <w:del w:id="19" w:author="Author">
        <w:r w:rsidRPr="00161CFD" w:rsidDel="00875269">
          <w:delText>ei ole toetatud. Kui lohistada „Rich Text“ vormingus e-mail DHS’i, siis DHS’is tekib kirja sisu faili asemel fail</w:delText>
        </w:r>
      </w:del>
      <w:ins w:id="20" w:author="Author">
        <w:r w:rsidR="00875269">
          <w:t>ning</w:t>
        </w:r>
      </w:ins>
      <w:r w:rsidRPr="00161CFD">
        <w:t xml:space="preserve"> winmail.dat</w:t>
      </w:r>
      <w:ins w:id="21" w:author="Author">
        <w:r w:rsidR="00875269">
          <w:t xml:space="preserve"> faili ei teki</w:t>
        </w:r>
      </w:ins>
      <w:r w:rsidRPr="00161CFD">
        <w: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w:t>
      </w:r>
      <w:r w:rsidR="00DB26E8">
        <w:t>.org</w:t>
      </w:r>
      <w:r w:rsidRPr="00161CFD">
        <w:t xml:space="preserve"> protsess (soffice) on kokku jooksnud (näiteks võtab 100% CPU pidevalt)? Kui jah, siis peab OpenOffice</w:t>
      </w:r>
      <w:r w:rsidR="00DB26E8">
        <w:t>.org</w:t>
      </w:r>
      <w:r w:rsidRPr="00161CFD">
        <w:t xml:space="preserve"> protsessi seiskama ja taaskäivitama samade võtmetega.</w:t>
      </w:r>
      <w:r w:rsidR="00DB26E8">
        <w:t xml:space="preserve"> Soovitav on selle vältimiseks kasutada OpenOffice.org välise monitoorimise skripti (vt. peatükk 4, alampeatükk OpenOffice.org punkt 2).</w:t>
      </w:r>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lastRenderedPageBreak/>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kuvab kasutajaliideses sellist veateadet, kuna ei ole võimalik eristada, millised DigiDocService teenuse päringu sisendiks antud andmed 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järgidda peatükis 9.7 kirjeldatud juhiseid.</w:t>
      </w:r>
    </w:p>
    <w:p w:rsidR="00705B55" w:rsidRPr="00DD763F" w:rsidRDefault="00705B55" w:rsidP="00943EC2"/>
    <w:p w:rsidR="0065360E" w:rsidRPr="00DD763F" w:rsidRDefault="00161CFD" w:rsidP="0065360E">
      <w:pPr>
        <w:pStyle w:val="Heading3"/>
      </w:pPr>
      <w:r w:rsidRPr="00161CFD">
        <w:t>CAS rakenduses kasutajanime ja parooliga autentimine ebaõnnestub; DHS rakenduses IMAP kaudu (Outlookist) kasutajanime ja parooliga autentimine ebaõnnestub</w:t>
      </w:r>
    </w:p>
    <w:p w:rsidR="0065360E" w:rsidRPr="00DD763F" w:rsidRDefault="00161CFD" w:rsidP="00943EC2">
      <w:r w:rsidRPr="00161CFD">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65360E" w:rsidRDefault="0065360E" w:rsidP="00943EC2"/>
    <w:p w:rsidR="006E6376" w:rsidRDefault="00306300" w:rsidP="006E6376">
      <w:pPr>
        <w:pStyle w:val="Heading3"/>
      </w:pPr>
      <w:r>
        <w:t>Hoiatus</w:t>
      </w:r>
      <w:r w:rsidR="006E6376">
        <w:t>teade „Error trying to query Open Office version information</w:t>
      </w:r>
      <w:r w:rsidR="00693C99">
        <w:t>“</w:t>
      </w:r>
    </w:p>
    <w:p w:rsidR="006E6376" w:rsidRDefault="006E6376" w:rsidP="006E6376">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on tegemist OpenOffice.org 3.3 versiooniga (OpenOffice</w:t>
      </w:r>
      <w:r w:rsidR="00DB26E8">
        <w:t>.org</w:t>
      </w:r>
      <w:r w:rsidR="004E24FA">
        <w:t xml:space="preserve"> 3.2 versiooniga sellist </w:t>
      </w:r>
      <w:r w:rsidR="00306300">
        <w:t>hoiatus</w:t>
      </w:r>
      <w:r w:rsidR="004E24FA">
        <w:t>teadet ei tule). OpenOffice</w:t>
      </w:r>
      <w:r w:rsidR="00DB26E8">
        <w:t>.org</w:t>
      </w:r>
      <w:r w:rsidR="004E24FA">
        <w:t xml:space="preserve"> 3.3 versiooniga sisuline funktsionaalsus (failide teisendamine) töötab samamoodi nagu OpenOffice</w:t>
      </w:r>
      <w:r w:rsidR="00DB26E8">
        <w:t>.org</w:t>
      </w:r>
      <w:r w:rsidR="004E24FA">
        <w:t xml:space="preserve"> 3.2 versiooniga, seega ignoreerida antud </w:t>
      </w:r>
      <w:r w:rsidR="00306300">
        <w:t>hoiatus</w:t>
      </w:r>
      <w:r w:rsidR="004E24FA">
        <w:t xml:space="preserve">teadet. Lisaks panna tähele, et </w:t>
      </w:r>
      <w:r w:rsidR="00407146">
        <w:t>DHS rakenduse</w:t>
      </w:r>
      <w:r w:rsidR="004E24FA">
        <w:t xml:space="preserve">ga töötavad ainult OpenOffice.org </w:t>
      </w:r>
      <w:r w:rsidR="004E24FA">
        <w:lastRenderedPageBreak/>
        <w:t>versioonid 3.2.x ja 3.3.x; LibreOffice / Apache OpenOffice versioonid 3.4 ja kõrgemad ei tööta</w:t>
      </w:r>
      <w:r w:rsidR="00693C99">
        <w:t xml:space="preserve"> (vt. peatükk 10.17)</w:t>
      </w:r>
      <w:r w:rsidR="004E24FA">
        <w:t>.</w:t>
      </w:r>
    </w:p>
    <w:p w:rsidR="006E6376" w:rsidRDefault="006E6376" w:rsidP="00943EC2"/>
    <w:p w:rsidR="00693C99" w:rsidRDefault="00693C99" w:rsidP="00693C99">
      <w:pPr>
        <w:pStyle w:val="Heading3"/>
      </w:pPr>
      <w:r>
        <w:t>Veateade „OpenOfficeException: connection failed“</w:t>
      </w:r>
    </w:p>
    <w:p w:rsidR="00693C99" w:rsidRDefault="00693C99" w:rsidP="00693C9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p>
    <w:p w:rsidR="00693C99" w:rsidRPr="00DD763F" w:rsidRDefault="00693C99" w:rsidP="00943EC2"/>
    <w:p w:rsidR="00E31167" w:rsidRPr="00DD763F" w:rsidRDefault="00161CFD" w:rsidP="00E31167">
      <w:pPr>
        <w:pStyle w:val="Heading2"/>
      </w:pPr>
      <w:r w:rsidRPr="00161CFD">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6 (versioon </w:t>
      </w:r>
      <w:r w:rsidRPr="00161CFD">
        <w:rPr>
          <w:szCs w:val="20"/>
        </w:rPr>
        <w:t>1.6.0_31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t>Liikuda delta kausta</w:t>
      </w:r>
    </w:p>
    <w:p w:rsidR="00977245" w:rsidRPr="00DD763F" w:rsidRDefault="00161CFD">
      <w:pPr>
        <w:pStyle w:val="ListParagraph"/>
        <w:numPr>
          <w:ilvl w:val="0"/>
          <w:numId w:val="25"/>
        </w:numPr>
      </w:pPr>
      <w:r w:rsidRPr="00161CFD">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r w:rsidR="00292595">
        <w:t>default</w:t>
      </w:r>
      <w:r w:rsidR="00292595" w:rsidRPr="00161CFD">
        <w:t xml:space="preserve"> </w:t>
      </w:r>
      <w:r w:rsidRPr="00161CFD">
        <w:t xml:space="preserve">-Dappserver=tomcat clean-all </w:t>
      </w:r>
      <w:r w:rsidR="0036701B">
        <w:t>zip</w:t>
      </w:r>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pPr>
      <w:r w:rsidRPr="00161CFD">
        <w:t>Seade conf.name väärtus viitab etc/conf all olevale kaustale, milles olevaid seadistusfaile kasutatakse andmebaasi ja rakendusserveriga seotud ant käskude puhul.</w:t>
      </w:r>
    </w:p>
    <w:p w:rsidR="00292595" w:rsidRDefault="00292595" w:rsidP="00292595">
      <w:pPr>
        <w:pStyle w:val="ListParagraph"/>
        <w:numPr>
          <w:ilvl w:val="2"/>
          <w:numId w:val="25"/>
        </w:numPr>
      </w:pPr>
      <w:r w:rsidRPr="00161CFD">
        <w:t xml:space="preserve">JuM puhul määrata väärtuseks </w:t>
      </w:r>
      <w:r>
        <w:t xml:space="preserve">kindlasti </w:t>
      </w:r>
      <w:r w:rsidRPr="00161CFD">
        <w:t>jum</w:t>
      </w:r>
      <w:r>
        <w:t>-example</w:t>
      </w:r>
    </w:p>
    <w:p w:rsidR="00292595" w:rsidRPr="00DD763F" w:rsidRDefault="00292595" w:rsidP="00292595">
      <w:pPr>
        <w:pStyle w:val="ListParagraph"/>
        <w:numPr>
          <w:ilvl w:val="2"/>
          <w:numId w:val="25"/>
        </w:numPr>
      </w:pPr>
      <w:r>
        <w:t>Teiste puhul ehitustulemused sellest ei sõltu, võib määrata väärtuseks näiteks smit-test</w:t>
      </w:r>
    </w:p>
    <w:p w:rsidR="00977245" w:rsidRPr="00DD763F" w:rsidRDefault="00161CFD">
      <w:pPr>
        <w:pStyle w:val="ListParagraph"/>
        <w:numPr>
          <w:ilvl w:val="0"/>
          <w:numId w:val="26"/>
        </w:numPr>
      </w:pPr>
      <w:r w:rsidRPr="00161CFD">
        <w:t>conf.organization.name=</w:t>
      </w:r>
      <w:r w:rsidR="00292595">
        <w:t>default</w:t>
      </w:r>
    </w:p>
    <w:p w:rsidR="009C4616" w:rsidRPr="00DD763F" w:rsidRDefault="00161CFD" w:rsidP="009C4616">
      <w:pPr>
        <w:pStyle w:val="ListParagraph"/>
        <w:ind w:left="1440"/>
      </w:pPr>
      <w:r w:rsidRPr="00161CFD">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w:t>
      </w:r>
      <w:r w:rsidR="00CD5838">
        <w:t xml:space="preserve"> ja teiste Siseministeeriumi allasutuste</w:t>
      </w:r>
      <w:r w:rsidRPr="00161CFD">
        <w:t xml:space="preserve"> puhul </w:t>
      </w:r>
      <w:r w:rsidR="00CD5838">
        <w:t xml:space="preserve">(v.a. PPA) </w:t>
      </w:r>
      <w:r w:rsidRPr="00161CFD">
        <w:t>määrata väärtuseks</w:t>
      </w:r>
      <w:r w:rsidR="00292595" w:rsidRPr="00292595">
        <w:t xml:space="preserve"> </w:t>
      </w:r>
      <w:r w:rsidR="00292595">
        <w:t>kindlasti</w:t>
      </w:r>
      <w:r w:rsidRPr="00161CFD">
        <w:t xml:space="preserve"> default</w:t>
      </w:r>
    </w:p>
    <w:p w:rsidR="00CD5838" w:rsidRDefault="00CD5838">
      <w:pPr>
        <w:pStyle w:val="ListParagraph"/>
        <w:numPr>
          <w:ilvl w:val="2"/>
          <w:numId w:val="25"/>
        </w:numPr>
      </w:pPr>
      <w:r>
        <w:t xml:space="preserve">PPA </w:t>
      </w:r>
      <w:r w:rsidRPr="00161CFD">
        <w:t xml:space="preserve">puhul määrata väärtuseks </w:t>
      </w:r>
      <w:r>
        <w:t>kindlasti ppa</w:t>
      </w:r>
    </w:p>
    <w:p w:rsidR="00977245" w:rsidRPr="00DD763F" w:rsidRDefault="00161CFD">
      <w:pPr>
        <w:pStyle w:val="ListParagraph"/>
        <w:numPr>
          <w:ilvl w:val="2"/>
          <w:numId w:val="25"/>
        </w:numPr>
      </w:pPr>
      <w:r w:rsidRPr="00161CFD">
        <w:t xml:space="preserve">MV puhul määrata väärtuseks </w:t>
      </w:r>
      <w:r w:rsidR="00292595">
        <w:t xml:space="preserve">kindlasti </w:t>
      </w:r>
      <w:r w:rsidRPr="00161CFD">
        <w:t>mv</w:t>
      </w:r>
    </w:p>
    <w:p w:rsidR="0083735B" w:rsidRPr="00DD763F" w:rsidRDefault="00161CFD">
      <w:pPr>
        <w:pStyle w:val="ListParagraph"/>
        <w:numPr>
          <w:ilvl w:val="2"/>
          <w:numId w:val="25"/>
        </w:numPr>
      </w:pPr>
      <w:r w:rsidRPr="00161CFD">
        <w:t>Ju</w:t>
      </w:r>
      <w:r w:rsidR="00CD5838">
        <w:t>stiitsministeeriumi allasutuste</w:t>
      </w:r>
      <w:r w:rsidRPr="00161CFD">
        <w:t xml:space="preserve"> puhul määrata väärtuseks </w:t>
      </w:r>
      <w:r w:rsidR="00292595">
        <w:t xml:space="preserve">kindlasti </w:t>
      </w:r>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 xml:space="preserve">SiM/SMIT </w:t>
      </w:r>
      <w:r w:rsidR="00CD5838">
        <w:t xml:space="preserve">+ DHS rakenduse 2.x versiooni </w:t>
      </w:r>
      <w:r w:rsidRPr="00161CFD">
        <w:t>puhul määrata väärtuseks glassfish</w:t>
      </w:r>
    </w:p>
    <w:p w:rsidR="00977245" w:rsidRPr="00DD763F" w:rsidRDefault="00CD5838">
      <w:pPr>
        <w:pStyle w:val="ListParagraph"/>
        <w:numPr>
          <w:ilvl w:val="0"/>
          <w:numId w:val="27"/>
        </w:numPr>
      </w:pPr>
      <w:r>
        <w:lastRenderedPageBreak/>
        <w:t>Teiste asutuste või DHS rakenduse uuemate versioonide</w:t>
      </w:r>
      <w:r w:rsidR="00161CFD" w:rsidRPr="00161CFD">
        <w:t xml:space="preserve">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 xml:space="preserve">Käivitada ant clean-all </w:t>
      </w:r>
      <w:r w:rsidR="0036701B">
        <w:t>zip</w:t>
      </w:r>
      <w:r w:rsidR="0036701B" w:rsidRPr="00161CFD">
        <w:t xml:space="preserve"> </w:t>
      </w:r>
      <w:r w:rsidRPr="00161CFD">
        <w:t>(kui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teki</w:t>
      </w:r>
      <w:r w:rsidR="0036701B">
        <w:t>b</w:t>
      </w:r>
      <w:r w:rsidRPr="00161CFD">
        <w:t xml:space="preserve"> </w:t>
      </w:r>
      <w:r w:rsidR="0036701B">
        <w:t>pakk</w:t>
      </w:r>
      <w:r w:rsidR="0036701B" w:rsidRPr="00161CFD">
        <w:t xml:space="preserve"> </w:t>
      </w:r>
      <w:r w:rsidRPr="00161CFD">
        <w:t>build/</w:t>
      </w:r>
      <w:r w:rsidR="0036701B" w:rsidRPr="00161CFD">
        <w:t>d</w:t>
      </w:r>
      <w:r w:rsidR="0036701B">
        <w:t>elta</w:t>
      </w:r>
      <w:r w:rsidRPr="00161CFD">
        <w:t>-X.Y.Z.A.</w:t>
      </w:r>
      <w:r w:rsidR="0036701B">
        <w:t>zip</w:t>
      </w:r>
      <w:r w:rsidR="0036701B" w:rsidRPr="00161CFD">
        <w:t xml:space="preserve"> </w:t>
      </w:r>
      <w:r w:rsidR="0036701B">
        <w:t>mis on ülalmääratud seadete spetsiifiline</w:t>
      </w:r>
      <w:r w:rsidRPr="00161CFD">
        <w:t>.</w:t>
      </w:r>
    </w:p>
    <w:p w:rsidR="00340A40" w:rsidRPr="00DD763F" w:rsidRDefault="00340A40" w:rsidP="00340A40"/>
    <w:p w:rsidR="00340A40" w:rsidRPr="00DD763F" w:rsidRDefault="00161CFD" w:rsidP="00340A40">
      <w:r w:rsidRPr="00161CFD">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 xml:space="preserve">Ehituse tulemusena tekkinud fail target/cas.war lisada </w:t>
      </w:r>
      <w:r w:rsidR="0036701B">
        <w:t xml:space="preserve">eraldi </w:t>
      </w:r>
      <w:r w:rsidRPr="00161CFD">
        <w:t xml:space="preserve">tarnitavasse </w:t>
      </w:r>
      <w:r w:rsidR="0036701B">
        <w:t xml:space="preserve">CAS </w:t>
      </w:r>
      <w:r w:rsidRPr="00161CFD">
        <w:t>pakki.</w:t>
      </w:r>
    </w:p>
    <w:p w:rsidR="00977245" w:rsidRPr="00DD763F" w:rsidRDefault="0036701B">
      <w:pPr>
        <w:pStyle w:val="ListParagraph"/>
        <w:numPr>
          <w:ilvl w:val="0"/>
          <w:numId w:val="25"/>
        </w:numPr>
      </w:pPr>
      <w:r>
        <w:t>L</w:t>
      </w:r>
      <w:r w:rsidR="00161CFD" w:rsidRPr="00161CFD">
        <w:t xml:space="preserve">isada </w:t>
      </w:r>
      <w:r>
        <w:t xml:space="preserve">eelmises punktis loodud </w:t>
      </w:r>
      <w:r w:rsidR="00161CFD" w:rsidRPr="00161CFD">
        <w:t>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825E21" w:rsidRPr="00DD763F" w:rsidRDefault="00825E21" w:rsidP="00825E21"/>
    <w:p w:rsidR="00825E21" w:rsidRPr="00DD763F" w:rsidRDefault="00161CFD" w:rsidP="00825E21">
      <w:pPr>
        <w:pStyle w:val="Heading2"/>
      </w:pPr>
      <w:r w:rsidRPr="00161CFD">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lastRenderedPageBreak/>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even" r:id="rId11"/>
      <w:headerReference w:type="default" r:id="rId12"/>
      <w:footerReference w:type="even" r:id="rId13"/>
      <w:footerReference w:type="default" r:id="rId14"/>
      <w:headerReference w:type="first" r:id="rId15"/>
      <w:footerReference w:type="first" r:id="rId16"/>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374E" w:rsidRDefault="004D374E">
      <w:r>
        <w:separator/>
      </w:r>
    </w:p>
  </w:endnote>
  <w:endnote w:type="continuationSeparator" w:id="0">
    <w:p w:rsidR="004D374E" w:rsidRDefault="004D374E">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BA"/>
    <w:family w:val="roman"/>
    <w:pitch w:val="variable"/>
    <w:sig w:usb0="20002A87" w:usb1="80000000" w:usb2="00000008" w:usb3="00000000" w:csb0="000001FF" w:csb1="00000000"/>
  </w:font>
  <w:font w:name="Symbol">
    <w:altName w:val="Wingdings 3"/>
    <w:panose1 w:val="05050102010706020507"/>
    <w:charset w:val="02"/>
    <w:family w:val="roman"/>
    <w:pitch w:val="variable"/>
    <w:sig w:usb0="00000000" w:usb1="10000000" w:usb2="00000000" w:usb3="00000000" w:csb0="80000000" w:csb1="00000000"/>
  </w:font>
  <w:font w:name="Courier New">
    <w:altName w:val="Courier New"/>
    <w:panose1 w:val="02070309020205020404"/>
    <w:charset w:val="BA"/>
    <w:family w:val="modern"/>
    <w:pitch w:val="fixed"/>
    <w:sig w:usb0="20002A87" w:usb1="80000000" w:usb2="00000008"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20000287" w:usb1="00000000" w:usb2="00000000" w:usb3="00000000" w:csb0="0000019F" w:csb1="00000000"/>
  </w:font>
  <w:font w:name="Arial">
    <w:altName w:val="Arial"/>
    <w:panose1 w:val="020B0604020202020204"/>
    <w:charset w:val="BA"/>
    <w:family w:val="swiss"/>
    <w:pitch w:val="variable"/>
    <w:sig w:usb0="20002A87" w:usb1="80000000" w:usb2="00000008" w:usb3="00000000" w:csb0="000001FF" w:csb1="00000000"/>
  </w:font>
  <w:font w:name="Tahoma">
    <w:altName w:val="Lucidasans"/>
    <w:panose1 w:val="020B0604030504040204"/>
    <w:charset w:val="BA"/>
    <w:family w:val="swiss"/>
    <w:pitch w:val="variable"/>
    <w:sig w:usb0="61002A87" w:usb1="80000000" w:usb2="00000008" w:usb3="00000000" w:csb0="000101FF" w:csb1="00000000"/>
  </w:font>
  <w:font w:name="Cambria">
    <w:altName w:val="Palatino Linotype"/>
    <w:panose1 w:val="02040503050406030204"/>
    <w:charset w:val="BA"/>
    <w:family w:val="roman"/>
    <w:pitch w:val="variable"/>
    <w:sig w:usb0="A00002EF" w:usb1="4000004B" w:usb2="00000000" w:usb3="00000000" w:csb0="0000009F" w:csb1="00000000"/>
  </w:font>
  <w:font w:name="Calibri">
    <w:altName w:val="Century Gothic"/>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BBF" w:rsidRDefault="00167B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BBF" w:rsidRPr="00B530B6" w:rsidRDefault="00167BBF">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Webmedia</w:t>
    </w:r>
    <w:r w:rsidRPr="00B530B6">
      <w:rPr>
        <w:lang w:val="de-DE"/>
      </w:rPr>
      <w:t xml:space="preserve">     </w:t>
    </w:r>
    <w:r w:rsidRPr="00B530B6">
      <w:rPr>
        <w:lang w:val="de-DE"/>
      </w:rPr>
      <w:tab/>
    </w:r>
    <w:r>
      <w:fldChar w:fldCharType="begin"/>
    </w:r>
    <w:r w:rsidRPr="00B530B6">
      <w:rPr>
        <w:lang w:val="de-DE"/>
      </w:rPr>
      <w:instrText xml:space="preserve"> PAGE </w:instrText>
    </w:r>
    <w:r>
      <w:fldChar w:fldCharType="separate"/>
    </w:r>
    <w:r w:rsidR="00790363">
      <w:rPr>
        <w:lang w:val="de-DE"/>
      </w:rPr>
      <w:t>1</w:t>
    </w:r>
    <w:r>
      <w:fldChar w:fldCharType="end"/>
    </w:r>
    <w:r w:rsidRPr="00B530B6">
      <w:rPr>
        <w:lang w:val="de-DE"/>
      </w:rPr>
      <w:t xml:space="preserve"> / </w:t>
    </w:r>
    <w:r>
      <w:fldChar w:fldCharType="begin"/>
    </w:r>
    <w:r w:rsidRPr="00B530B6">
      <w:rPr>
        <w:lang w:val="de-DE"/>
      </w:rPr>
      <w:instrText xml:space="preserve"> NUMPAGES </w:instrText>
    </w:r>
    <w:r>
      <w:fldChar w:fldCharType="separate"/>
    </w:r>
    <w:r w:rsidR="00790363">
      <w:rPr>
        <w:lang w:val="de-DE"/>
      </w:rPr>
      <w:t>26</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BBF" w:rsidRDefault="00167B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374E" w:rsidRDefault="004D374E">
      <w:r>
        <w:separator/>
      </w:r>
    </w:p>
  </w:footnote>
  <w:footnote w:type="continuationSeparator" w:id="0">
    <w:p w:rsidR="004D374E" w:rsidRDefault="004D37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BBF" w:rsidRDefault="00167B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BBF" w:rsidRPr="00E2465F" w:rsidRDefault="00167BBF">
    <w:pPr>
      <w:pStyle w:val="Headertext"/>
      <w:tabs>
        <w:tab w:val="clear" w:pos="8640"/>
        <w:tab w:val="right" w:pos="9540"/>
      </w:tabs>
    </w:pPr>
    <w:r>
      <w:t>Delta - Paigaldusjuhend</w:t>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BBF" w:rsidRDefault="00167B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9">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2">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2"/>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3"/>
  </w:num>
  <w:num w:numId="26">
    <w:abstractNumId w:val="31"/>
  </w:num>
  <w:num w:numId="27">
    <w:abstractNumId w:val="28"/>
  </w:num>
  <w:num w:numId="28">
    <w:abstractNumId w:val="30"/>
  </w:num>
  <w:num w:numId="29">
    <w:abstractNumId w:val="29"/>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proofState w:spelling="clean" w:grammar="clean"/>
  <w:stylePaneFormatFilter w:val="3F01"/>
  <w:trackRevisions/>
  <w:defaultTabStop w:val="720"/>
  <w:hyphenationZone w:val="425"/>
  <w:noPunctuationKerning/>
  <w:characterSpacingControl w:val="doNotCompress"/>
  <w:hdrShapeDefaults>
    <o:shapedefaults v:ext="edit" spidmax="11266"/>
  </w:hdrShapeDefaults>
  <w:footnotePr>
    <w:footnote w:id="-1"/>
    <w:footnote w:id="0"/>
  </w:footnotePr>
  <w:endnotePr>
    <w:endnote w:id="-1"/>
    <w:endnote w:id="0"/>
  </w:endnotePr>
  <w:compat/>
  <w:rsids>
    <w:rsidRoot w:val="009B2B72"/>
    <w:rsid w:val="0000195C"/>
    <w:rsid w:val="00004AEC"/>
    <w:rsid w:val="00010D4F"/>
    <w:rsid w:val="00011394"/>
    <w:rsid w:val="00012F20"/>
    <w:rsid w:val="0001320B"/>
    <w:rsid w:val="00014BD2"/>
    <w:rsid w:val="0002085B"/>
    <w:rsid w:val="00024BD4"/>
    <w:rsid w:val="000251BF"/>
    <w:rsid w:val="0002696A"/>
    <w:rsid w:val="00026CD5"/>
    <w:rsid w:val="00031DFA"/>
    <w:rsid w:val="00032B6A"/>
    <w:rsid w:val="000353D1"/>
    <w:rsid w:val="00037B24"/>
    <w:rsid w:val="000404D3"/>
    <w:rsid w:val="00040B8A"/>
    <w:rsid w:val="000436FF"/>
    <w:rsid w:val="00047588"/>
    <w:rsid w:val="00050D05"/>
    <w:rsid w:val="000541F6"/>
    <w:rsid w:val="000577F5"/>
    <w:rsid w:val="00057A91"/>
    <w:rsid w:val="00060AD4"/>
    <w:rsid w:val="0006169E"/>
    <w:rsid w:val="0006192E"/>
    <w:rsid w:val="00063388"/>
    <w:rsid w:val="0007024A"/>
    <w:rsid w:val="000733F3"/>
    <w:rsid w:val="00080B3F"/>
    <w:rsid w:val="00080E9E"/>
    <w:rsid w:val="00082641"/>
    <w:rsid w:val="000860E9"/>
    <w:rsid w:val="00091150"/>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32D4"/>
    <w:rsid w:val="00105D2A"/>
    <w:rsid w:val="001064E0"/>
    <w:rsid w:val="001066D7"/>
    <w:rsid w:val="00110F05"/>
    <w:rsid w:val="00113D71"/>
    <w:rsid w:val="00115036"/>
    <w:rsid w:val="0012022E"/>
    <w:rsid w:val="00121C40"/>
    <w:rsid w:val="00122CDF"/>
    <w:rsid w:val="00126FF5"/>
    <w:rsid w:val="0012717E"/>
    <w:rsid w:val="00127F5A"/>
    <w:rsid w:val="001343A6"/>
    <w:rsid w:val="00135879"/>
    <w:rsid w:val="00137C03"/>
    <w:rsid w:val="001421AD"/>
    <w:rsid w:val="00142844"/>
    <w:rsid w:val="001443D9"/>
    <w:rsid w:val="0014665A"/>
    <w:rsid w:val="00155061"/>
    <w:rsid w:val="00161CFD"/>
    <w:rsid w:val="00162FEE"/>
    <w:rsid w:val="0016536B"/>
    <w:rsid w:val="001668F6"/>
    <w:rsid w:val="00167BBF"/>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57AD1"/>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4BA1"/>
    <w:rsid w:val="00286FB9"/>
    <w:rsid w:val="002900F8"/>
    <w:rsid w:val="00290826"/>
    <w:rsid w:val="002913B8"/>
    <w:rsid w:val="00292595"/>
    <w:rsid w:val="00295B73"/>
    <w:rsid w:val="00297A84"/>
    <w:rsid w:val="00297D10"/>
    <w:rsid w:val="002A3666"/>
    <w:rsid w:val="002A6F35"/>
    <w:rsid w:val="002B0874"/>
    <w:rsid w:val="002B320C"/>
    <w:rsid w:val="002B68A2"/>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2BD5"/>
    <w:rsid w:val="00353055"/>
    <w:rsid w:val="00356D4E"/>
    <w:rsid w:val="00360432"/>
    <w:rsid w:val="00362F44"/>
    <w:rsid w:val="00364656"/>
    <w:rsid w:val="0036537B"/>
    <w:rsid w:val="00365C3D"/>
    <w:rsid w:val="00365C48"/>
    <w:rsid w:val="00365F99"/>
    <w:rsid w:val="0036701B"/>
    <w:rsid w:val="003743EE"/>
    <w:rsid w:val="003751CA"/>
    <w:rsid w:val="00376E00"/>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458B"/>
    <w:rsid w:val="0042060E"/>
    <w:rsid w:val="00422417"/>
    <w:rsid w:val="00427D09"/>
    <w:rsid w:val="00430BDF"/>
    <w:rsid w:val="004314EC"/>
    <w:rsid w:val="004346B4"/>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7743"/>
    <w:rsid w:val="004C33E3"/>
    <w:rsid w:val="004C52B0"/>
    <w:rsid w:val="004C557C"/>
    <w:rsid w:val="004C773C"/>
    <w:rsid w:val="004D0105"/>
    <w:rsid w:val="004D1165"/>
    <w:rsid w:val="004D2457"/>
    <w:rsid w:val="004D374E"/>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4C5F"/>
    <w:rsid w:val="005C5BA4"/>
    <w:rsid w:val="005D16A5"/>
    <w:rsid w:val="005D2899"/>
    <w:rsid w:val="005D37CD"/>
    <w:rsid w:val="005D4213"/>
    <w:rsid w:val="005D7BFD"/>
    <w:rsid w:val="005F0DA0"/>
    <w:rsid w:val="005F3355"/>
    <w:rsid w:val="005F39BD"/>
    <w:rsid w:val="005F4559"/>
    <w:rsid w:val="005F700D"/>
    <w:rsid w:val="00604AF5"/>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43A6"/>
    <w:rsid w:val="00656968"/>
    <w:rsid w:val="006653DE"/>
    <w:rsid w:val="00674FDC"/>
    <w:rsid w:val="00675B49"/>
    <w:rsid w:val="00676834"/>
    <w:rsid w:val="00680C2E"/>
    <w:rsid w:val="006846D1"/>
    <w:rsid w:val="00687BDC"/>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D2AB0"/>
    <w:rsid w:val="006E156C"/>
    <w:rsid w:val="006E33BE"/>
    <w:rsid w:val="006E6376"/>
    <w:rsid w:val="006E67EA"/>
    <w:rsid w:val="006F0555"/>
    <w:rsid w:val="006F0AA2"/>
    <w:rsid w:val="006F27BD"/>
    <w:rsid w:val="006F403D"/>
    <w:rsid w:val="006F4DD1"/>
    <w:rsid w:val="006F594E"/>
    <w:rsid w:val="006F7953"/>
    <w:rsid w:val="00700386"/>
    <w:rsid w:val="00705B55"/>
    <w:rsid w:val="00710EE1"/>
    <w:rsid w:val="007116DE"/>
    <w:rsid w:val="007158C2"/>
    <w:rsid w:val="007159B9"/>
    <w:rsid w:val="00717234"/>
    <w:rsid w:val="007213E6"/>
    <w:rsid w:val="0072190B"/>
    <w:rsid w:val="00724D43"/>
    <w:rsid w:val="00731709"/>
    <w:rsid w:val="0073560F"/>
    <w:rsid w:val="00735A51"/>
    <w:rsid w:val="00735C58"/>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0363"/>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687"/>
    <w:rsid w:val="007E6B4A"/>
    <w:rsid w:val="007F072B"/>
    <w:rsid w:val="007F0835"/>
    <w:rsid w:val="007F7C76"/>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17E"/>
    <w:rsid w:val="008345D8"/>
    <w:rsid w:val="00834ABD"/>
    <w:rsid w:val="00836560"/>
    <w:rsid w:val="00836E99"/>
    <w:rsid w:val="0083735B"/>
    <w:rsid w:val="00837643"/>
    <w:rsid w:val="008413CC"/>
    <w:rsid w:val="00842836"/>
    <w:rsid w:val="00845839"/>
    <w:rsid w:val="00847148"/>
    <w:rsid w:val="00861FFA"/>
    <w:rsid w:val="008644D4"/>
    <w:rsid w:val="00866E67"/>
    <w:rsid w:val="00873BE7"/>
    <w:rsid w:val="00875269"/>
    <w:rsid w:val="00876268"/>
    <w:rsid w:val="00876E8E"/>
    <w:rsid w:val="00880F47"/>
    <w:rsid w:val="00884FD9"/>
    <w:rsid w:val="00885288"/>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302"/>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357"/>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055C"/>
    <w:rsid w:val="009C363E"/>
    <w:rsid w:val="009C4616"/>
    <w:rsid w:val="009C6985"/>
    <w:rsid w:val="009D1B4C"/>
    <w:rsid w:val="009D6E9C"/>
    <w:rsid w:val="009E2F60"/>
    <w:rsid w:val="009E5604"/>
    <w:rsid w:val="009E6349"/>
    <w:rsid w:val="009E7A8B"/>
    <w:rsid w:val="009F100C"/>
    <w:rsid w:val="009F2350"/>
    <w:rsid w:val="009F37E7"/>
    <w:rsid w:val="009F38A9"/>
    <w:rsid w:val="00A012DB"/>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6ABC"/>
    <w:rsid w:val="00A47CC1"/>
    <w:rsid w:val="00A47ED4"/>
    <w:rsid w:val="00A51DAF"/>
    <w:rsid w:val="00A52CE6"/>
    <w:rsid w:val="00A534BF"/>
    <w:rsid w:val="00A53B68"/>
    <w:rsid w:val="00A5408C"/>
    <w:rsid w:val="00A55789"/>
    <w:rsid w:val="00A55F34"/>
    <w:rsid w:val="00A57BEC"/>
    <w:rsid w:val="00A604AB"/>
    <w:rsid w:val="00A6059F"/>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4E5"/>
    <w:rsid w:val="00B13DFC"/>
    <w:rsid w:val="00B24EFB"/>
    <w:rsid w:val="00B30C6E"/>
    <w:rsid w:val="00B30EC1"/>
    <w:rsid w:val="00B409F6"/>
    <w:rsid w:val="00B45606"/>
    <w:rsid w:val="00B4702F"/>
    <w:rsid w:val="00B47919"/>
    <w:rsid w:val="00B50888"/>
    <w:rsid w:val="00B530B6"/>
    <w:rsid w:val="00B53D1B"/>
    <w:rsid w:val="00B560CE"/>
    <w:rsid w:val="00B60456"/>
    <w:rsid w:val="00B62CED"/>
    <w:rsid w:val="00B719AD"/>
    <w:rsid w:val="00B722A7"/>
    <w:rsid w:val="00B76194"/>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C40EF"/>
    <w:rsid w:val="00BD1147"/>
    <w:rsid w:val="00BD11CF"/>
    <w:rsid w:val="00BD1F81"/>
    <w:rsid w:val="00BD3397"/>
    <w:rsid w:val="00BD42A9"/>
    <w:rsid w:val="00BD52DE"/>
    <w:rsid w:val="00BD6D1A"/>
    <w:rsid w:val="00BE1FA9"/>
    <w:rsid w:val="00BE2387"/>
    <w:rsid w:val="00BF2A9E"/>
    <w:rsid w:val="00C00B82"/>
    <w:rsid w:val="00C00C92"/>
    <w:rsid w:val="00C072A6"/>
    <w:rsid w:val="00C073B2"/>
    <w:rsid w:val="00C11C8F"/>
    <w:rsid w:val="00C12945"/>
    <w:rsid w:val="00C14DC2"/>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45705"/>
    <w:rsid w:val="00C512E8"/>
    <w:rsid w:val="00C51353"/>
    <w:rsid w:val="00C515DD"/>
    <w:rsid w:val="00C52714"/>
    <w:rsid w:val="00C53094"/>
    <w:rsid w:val="00C56DA2"/>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2839"/>
    <w:rsid w:val="00CD4B97"/>
    <w:rsid w:val="00CD5838"/>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33B2"/>
    <w:rsid w:val="00D66569"/>
    <w:rsid w:val="00D7190D"/>
    <w:rsid w:val="00D7427A"/>
    <w:rsid w:val="00D75D3D"/>
    <w:rsid w:val="00D76625"/>
    <w:rsid w:val="00D7691A"/>
    <w:rsid w:val="00D77507"/>
    <w:rsid w:val="00D7754B"/>
    <w:rsid w:val="00D77918"/>
    <w:rsid w:val="00D80242"/>
    <w:rsid w:val="00D8109E"/>
    <w:rsid w:val="00D833A3"/>
    <w:rsid w:val="00D83943"/>
    <w:rsid w:val="00D862A0"/>
    <w:rsid w:val="00D873CC"/>
    <w:rsid w:val="00D87B94"/>
    <w:rsid w:val="00D904A9"/>
    <w:rsid w:val="00D91823"/>
    <w:rsid w:val="00D9589C"/>
    <w:rsid w:val="00DA1605"/>
    <w:rsid w:val="00DA1DE6"/>
    <w:rsid w:val="00DB26E8"/>
    <w:rsid w:val="00DB3D7B"/>
    <w:rsid w:val="00DB44F1"/>
    <w:rsid w:val="00DB6226"/>
    <w:rsid w:val="00DB6BA8"/>
    <w:rsid w:val="00DB7006"/>
    <w:rsid w:val="00DC0C6C"/>
    <w:rsid w:val="00DC2AAF"/>
    <w:rsid w:val="00DC3377"/>
    <w:rsid w:val="00DC36AC"/>
    <w:rsid w:val="00DC4DC4"/>
    <w:rsid w:val="00DC5D9D"/>
    <w:rsid w:val="00DD2D3D"/>
    <w:rsid w:val="00DD763F"/>
    <w:rsid w:val="00DE0C84"/>
    <w:rsid w:val="00DE1D77"/>
    <w:rsid w:val="00DF089C"/>
    <w:rsid w:val="00DF44D9"/>
    <w:rsid w:val="00DF52EE"/>
    <w:rsid w:val="00DF603D"/>
    <w:rsid w:val="00E0394B"/>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469D"/>
    <w:rsid w:val="00E505C9"/>
    <w:rsid w:val="00E50D8E"/>
    <w:rsid w:val="00E51A4F"/>
    <w:rsid w:val="00E53E02"/>
    <w:rsid w:val="00E54F88"/>
    <w:rsid w:val="00E568C5"/>
    <w:rsid w:val="00E60DA3"/>
    <w:rsid w:val="00E636D0"/>
    <w:rsid w:val="00E652DD"/>
    <w:rsid w:val="00E671B2"/>
    <w:rsid w:val="00E7092F"/>
    <w:rsid w:val="00E70BAF"/>
    <w:rsid w:val="00E72F26"/>
    <w:rsid w:val="00E73838"/>
    <w:rsid w:val="00E7521D"/>
    <w:rsid w:val="00E76825"/>
    <w:rsid w:val="00E77994"/>
    <w:rsid w:val="00E81553"/>
    <w:rsid w:val="00E81D26"/>
    <w:rsid w:val="00E841E4"/>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E7313"/>
    <w:rsid w:val="00EF02BB"/>
    <w:rsid w:val="00EF0B7B"/>
    <w:rsid w:val="00EF0C64"/>
    <w:rsid w:val="00EF1003"/>
    <w:rsid w:val="00EF2284"/>
    <w:rsid w:val="00F00735"/>
    <w:rsid w:val="00F0084B"/>
    <w:rsid w:val="00F0352A"/>
    <w:rsid w:val="00F051A4"/>
    <w:rsid w:val="00F057F1"/>
    <w:rsid w:val="00F07757"/>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494F"/>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2C6C"/>
    <w:rsid w:val="00FD3535"/>
    <w:rsid w:val="00FD4514"/>
    <w:rsid w:val="00FD47D3"/>
    <w:rsid w:val="00FD4C0E"/>
    <w:rsid w:val="00FD4EC1"/>
    <w:rsid w:val="00FD799B"/>
    <w:rsid w:val="00FD7A61"/>
    <w:rsid w:val="00FE4B5E"/>
    <w:rsid w:val="00FE5310"/>
    <w:rsid w:val="00FE7405"/>
    <w:rsid w:val="00FE78FB"/>
    <w:rsid w:val="00FE7F41"/>
    <w:rsid w:val="00FF0989"/>
    <w:rsid w:val="00FF1103"/>
    <w:rsid w:val="00FF26C7"/>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sk.ee/repositoorium/crl/" TargetMode="External"/><Relationship Id="rId19"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C165DC72E2854ABD04BAD462B3E86B" ma:contentTypeVersion="0" ma:contentTypeDescription="Create a new document." ma:contentTypeScope="" ma:versionID="2e38f098fb5622c9b3418c7b4875d6b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BCDFEF-95D2-4E2D-A7A9-CB24CE38D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FD8B688-A43F-43D2-804C-495BFFD89E87}">
  <ds:schemaRefs>
    <ds:schemaRef ds:uri="http://schemas.microsoft.com/office/2006/metadata/properties"/>
  </ds:schemaRefs>
</ds:datastoreItem>
</file>

<file path=customXml/itemProps3.xml><?xml version="1.0" encoding="utf-8"?>
<ds:datastoreItem xmlns:ds="http://schemas.openxmlformats.org/officeDocument/2006/customXml" ds:itemID="{4E062209-A409-4B6D-BD51-D64251A232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11535</Words>
  <Characters>66908</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78287</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2012-05-31T11:26:00Z</dcterms:created>
  <dcterms:modified xsi:type="dcterms:W3CDTF">2012-11-19T08:05:00Z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0x010100EBC165DC72E2854ABD04BAD462B3E86B</vt:lpwstr>
  </property>
</Properties>
</file>