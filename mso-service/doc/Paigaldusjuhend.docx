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0C" w:rsidRDefault="006344E0" w:rsidP="001D18A9">
      <w:pPr>
        <w:pStyle w:val="Heading1"/>
        <w:tabs>
          <w:tab w:val="clear" w:pos="720"/>
        </w:tabs>
        <w:ind w:left="360"/>
      </w:pPr>
      <w:bookmarkStart w:id="0" w:name="OLE_LINK1"/>
      <w:bookmarkStart w:id="1" w:name="OLE_LINK2"/>
      <w:r>
        <w:t>MSO</w:t>
      </w:r>
      <w:r w:rsidR="005B77EC">
        <w:t xml:space="preserve"> Service</w:t>
      </w:r>
      <w:r w:rsidR="004726A4">
        <w:t xml:space="preserve"> p</w:t>
      </w:r>
      <w:r w:rsidR="00037B24">
        <w:t>aigaldusjuhend</w:t>
      </w:r>
      <w:bookmarkEnd w:id="0"/>
      <w:bookmarkEnd w:id="1"/>
    </w:p>
    <w:p w:rsidR="001D18A9" w:rsidRPr="001D18A9" w:rsidRDefault="001D18A9" w:rsidP="001D1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440"/>
        <w:gridCol w:w="1980"/>
        <w:gridCol w:w="5426"/>
      </w:tblGrid>
      <w:tr w:rsidR="001D18A9">
        <w:tc>
          <w:tcPr>
            <w:tcW w:w="1008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Versioon</w:t>
            </w:r>
          </w:p>
        </w:tc>
        <w:tc>
          <w:tcPr>
            <w:tcW w:w="1440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Muutja</w:t>
            </w:r>
          </w:p>
        </w:tc>
        <w:tc>
          <w:tcPr>
            <w:tcW w:w="1980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Muutmise kuupäev</w:t>
            </w:r>
          </w:p>
        </w:tc>
        <w:tc>
          <w:tcPr>
            <w:tcW w:w="5426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Muudatus</w:t>
            </w:r>
          </w:p>
        </w:tc>
      </w:tr>
      <w:tr w:rsidR="001D18A9">
        <w:tc>
          <w:tcPr>
            <w:tcW w:w="1008" w:type="dxa"/>
          </w:tcPr>
          <w:p w:rsidR="001D18A9" w:rsidRDefault="001066D7" w:rsidP="001066D7">
            <w:pPr>
              <w:pStyle w:val="Header"/>
              <w:tabs>
                <w:tab w:val="clear" w:pos="4153"/>
                <w:tab w:val="clear" w:pos="8306"/>
              </w:tabs>
              <w:rPr>
                <w:sz w:val="16"/>
              </w:rPr>
            </w:pPr>
            <w:r>
              <w:rPr>
                <w:sz w:val="16"/>
              </w:rPr>
              <w:t>1</w:t>
            </w:r>
            <w:r w:rsidR="00096A8C">
              <w:rPr>
                <w:sz w:val="16"/>
              </w:rPr>
              <w:t>.</w:t>
            </w:r>
            <w:r>
              <w:rPr>
                <w:sz w:val="16"/>
              </w:rPr>
              <w:t>0</w:t>
            </w:r>
          </w:p>
        </w:tc>
        <w:tc>
          <w:tcPr>
            <w:tcW w:w="1440" w:type="dxa"/>
          </w:tcPr>
          <w:p w:rsidR="001D18A9" w:rsidRDefault="005B77EC" w:rsidP="00B409F6">
            <w:pPr>
              <w:rPr>
                <w:sz w:val="16"/>
              </w:rPr>
            </w:pPr>
            <w:r>
              <w:rPr>
                <w:sz w:val="16"/>
              </w:rPr>
              <w:t>Alar Kvell</w:t>
            </w:r>
          </w:p>
        </w:tc>
        <w:tc>
          <w:tcPr>
            <w:tcW w:w="1980" w:type="dxa"/>
          </w:tcPr>
          <w:p w:rsidR="001D18A9" w:rsidRDefault="006344E0" w:rsidP="006344E0">
            <w:pPr>
              <w:rPr>
                <w:sz w:val="16"/>
              </w:rPr>
            </w:pPr>
            <w:r>
              <w:rPr>
                <w:sz w:val="16"/>
              </w:rPr>
              <w:t>23</w:t>
            </w:r>
            <w:r w:rsidR="00530573">
              <w:rPr>
                <w:sz w:val="16"/>
              </w:rPr>
              <w:t>.</w:t>
            </w:r>
            <w:r w:rsidR="005B77EC">
              <w:rPr>
                <w:sz w:val="16"/>
              </w:rPr>
              <w:t>0</w:t>
            </w:r>
            <w:r>
              <w:rPr>
                <w:sz w:val="16"/>
              </w:rPr>
              <w:t>9</w:t>
            </w:r>
            <w:r w:rsidR="00096A8C">
              <w:rPr>
                <w:sz w:val="16"/>
              </w:rPr>
              <w:t>.20</w:t>
            </w:r>
            <w:r w:rsidR="005B77EC">
              <w:rPr>
                <w:sz w:val="16"/>
              </w:rPr>
              <w:t>10</w:t>
            </w:r>
          </w:p>
        </w:tc>
        <w:tc>
          <w:tcPr>
            <w:tcW w:w="5426" w:type="dxa"/>
          </w:tcPr>
          <w:p w:rsidR="001D18A9" w:rsidRDefault="001D18A9" w:rsidP="00B409F6">
            <w:pPr>
              <w:rPr>
                <w:sz w:val="16"/>
              </w:rPr>
            </w:pPr>
            <w:r>
              <w:rPr>
                <w:sz w:val="16"/>
              </w:rPr>
              <w:t>Dokumendi algversioon</w:t>
            </w:r>
          </w:p>
        </w:tc>
      </w:tr>
      <w:tr w:rsidR="002B0EC7">
        <w:tc>
          <w:tcPr>
            <w:tcW w:w="1008" w:type="dxa"/>
          </w:tcPr>
          <w:p w:rsidR="002B0EC7" w:rsidRDefault="002B0EC7" w:rsidP="001066D7">
            <w:pPr>
              <w:pStyle w:val="Header"/>
              <w:tabs>
                <w:tab w:val="clear" w:pos="4153"/>
                <w:tab w:val="clear" w:pos="8306"/>
              </w:tabs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1440" w:type="dxa"/>
          </w:tcPr>
          <w:p w:rsidR="002B0EC7" w:rsidRDefault="002B0EC7" w:rsidP="00B409F6">
            <w:pPr>
              <w:rPr>
                <w:sz w:val="16"/>
              </w:rPr>
            </w:pPr>
            <w:r>
              <w:rPr>
                <w:sz w:val="16"/>
              </w:rPr>
              <w:t>Alar Kvell</w:t>
            </w:r>
          </w:p>
        </w:tc>
        <w:tc>
          <w:tcPr>
            <w:tcW w:w="1980" w:type="dxa"/>
          </w:tcPr>
          <w:p w:rsidR="002B0EC7" w:rsidRDefault="002B0EC7" w:rsidP="006344E0">
            <w:pPr>
              <w:rPr>
                <w:sz w:val="16"/>
              </w:rPr>
            </w:pPr>
            <w:r>
              <w:rPr>
                <w:sz w:val="16"/>
              </w:rPr>
              <w:t>28.10.2010</w:t>
            </w:r>
          </w:p>
        </w:tc>
        <w:tc>
          <w:tcPr>
            <w:tcW w:w="5426" w:type="dxa"/>
          </w:tcPr>
          <w:p w:rsidR="002B0EC7" w:rsidRDefault="002B0EC7" w:rsidP="00B409F6">
            <w:pPr>
              <w:rPr>
                <w:sz w:val="16"/>
              </w:rPr>
            </w:pPr>
            <w:r>
              <w:rPr>
                <w:sz w:val="16"/>
              </w:rPr>
              <w:t>Lisatud Excel-iga seotud seadistusjuhised</w:t>
            </w:r>
          </w:p>
        </w:tc>
      </w:tr>
    </w:tbl>
    <w:p w:rsidR="009F100C" w:rsidRDefault="009F100C"/>
    <w:p w:rsidR="009F100C" w:rsidRDefault="001066D7" w:rsidP="006B6CF7">
      <w:pPr>
        <w:pStyle w:val="Heading2"/>
        <w:spacing w:line="360" w:lineRule="auto"/>
      </w:pPr>
      <w:bookmarkStart w:id="2" w:name="_Ref50186911"/>
      <w:r>
        <w:t>Sissejuhatus</w:t>
      </w:r>
    </w:p>
    <w:p w:rsidR="005B77EC" w:rsidRDefault="006344E0" w:rsidP="001066D7">
      <w:r>
        <w:t>MSO</w:t>
      </w:r>
      <w:r w:rsidR="005B77EC">
        <w:t xml:space="preserve"> Service on </w:t>
      </w:r>
      <w:r>
        <w:t>kontoritarkvara Microsoft Office 2010</w:t>
      </w:r>
      <w:r w:rsidR="005B77EC">
        <w:t xml:space="preserve"> ümber asetsev liidestuskiht.</w:t>
      </w:r>
    </w:p>
    <w:p w:rsidR="00675B49" w:rsidRDefault="00675B49" w:rsidP="001066D7"/>
    <w:p w:rsidR="00DA1DE6" w:rsidRDefault="001066D7" w:rsidP="001066D7">
      <w:r>
        <w:t xml:space="preserve">Käesolev dokument kirjeldab </w:t>
      </w:r>
      <w:r w:rsidR="006344E0">
        <w:t>MSO Service</w:t>
      </w:r>
      <w:r>
        <w:t xml:space="preserve"> tarkvara paigaldamist kliendi testkeskkonda ja on mõeldud kasutamiseks </w:t>
      </w:r>
      <w:r w:rsidR="00A97971">
        <w:t>süsteemi</w:t>
      </w:r>
      <w:r>
        <w:t>administraatoritele.</w:t>
      </w:r>
    </w:p>
    <w:p w:rsidR="00127F5A" w:rsidRPr="00127F5A" w:rsidRDefault="00127F5A" w:rsidP="00127F5A"/>
    <w:p w:rsidR="00DA1DE6" w:rsidRDefault="00DA1DE6" w:rsidP="006B6CF7">
      <w:pPr>
        <w:pStyle w:val="Heading2"/>
        <w:spacing w:line="360" w:lineRule="auto"/>
      </w:pPr>
      <w:r>
        <w:t>Kirjeldus</w:t>
      </w:r>
    </w:p>
    <w:p w:rsidR="00DA1DE6" w:rsidRDefault="00A01E05" w:rsidP="001066D7">
      <w:r>
        <w:t>Microsoft Office 2010 kontoritarkvara sisaldab programmi Microsoft Word, mis võimaldab DOC/DOCX/RTF faile teisendada PDF formaati</w:t>
      </w:r>
      <w:r w:rsidR="005D64E8">
        <w:t>, ja programmi Microsoft Excel, mis võimaldab XLS/XLSX faile teisendada PDF formaati</w:t>
      </w:r>
      <w:r>
        <w:t>.</w:t>
      </w:r>
    </w:p>
    <w:p w:rsidR="00960BC5" w:rsidRDefault="00960BC5" w:rsidP="001066D7"/>
    <w:p w:rsidR="00960BC5" w:rsidRDefault="00A01E05" w:rsidP="001066D7">
      <w:r>
        <w:t>MSO</w:t>
      </w:r>
      <w:r w:rsidR="00960BC5">
        <w:t xml:space="preserve"> Service on liidestuskiht programmi </w:t>
      </w:r>
      <w:r>
        <w:t>Microsoft Word</w:t>
      </w:r>
      <w:r w:rsidR="005D64E8">
        <w:t xml:space="preserve"> / Microsoft Excel</w:t>
      </w:r>
      <w:r w:rsidR="00960BC5">
        <w:t xml:space="preserve"> ja rakenduse </w:t>
      </w:r>
      <w:r w:rsidR="00A97971">
        <w:t>D</w:t>
      </w:r>
      <w:r w:rsidR="00A97971">
        <w:t>elta</w:t>
      </w:r>
      <w:r w:rsidR="00A97971">
        <w:t xml:space="preserve"> </w:t>
      </w:r>
      <w:r w:rsidR="00960BC5">
        <w:t xml:space="preserve">vahel. </w:t>
      </w:r>
      <w:r>
        <w:t>MSO</w:t>
      </w:r>
      <w:r w:rsidR="00960BC5">
        <w:t xml:space="preserve"> Service pakub veebiteenust, mille kaudu </w:t>
      </w:r>
      <w:r w:rsidR="00A97971">
        <w:t>Delta</w:t>
      </w:r>
      <w:r w:rsidR="00A97971">
        <w:t xml:space="preserve"> </w:t>
      </w:r>
      <w:r w:rsidR="00960BC5">
        <w:t xml:space="preserve">rakendus saadab faili </w:t>
      </w:r>
      <w:r>
        <w:t>PDF-iks teisendamiseks. MSO</w:t>
      </w:r>
      <w:r w:rsidR="00960BC5">
        <w:t xml:space="preserve"> Service paigutab selle faili eelseadistatud </w:t>
      </w:r>
      <w:r>
        <w:t>töökataloogi</w:t>
      </w:r>
      <w:r w:rsidR="00960BC5">
        <w:t xml:space="preserve">, </w:t>
      </w:r>
      <w:r>
        <w:t xml:space="preserve">käivitab Microsoft Word </w:t>
      </w:r>
      <w:r w:rsidR="005D64E8">
        <w:t xml:space="preserve">või Microsoft Excel </w:t>
      </w:r>
      <w:r>
        <w:t xml:space="preserve">programmis makro mis antud faili teisendab PDF formaati, </w:t>
      </w:r>
      <w:r w:rsidR="00960BC5">
        <w:t xml:space="preserve">ning siis </w:t>
      </w:r>
      <w:r>
        <w:t>MSO</w:t>
      </w:r>
      <w:r w:rsidR="00960BC5">
        <w:t xml:space="preserve"> Service loeb tulemusfaili ja tagastab selle </w:t>
      </w:r>
      <w:r w:rsidR="00A97971">
        <w:t>Delta</w:t>
      </w:r>
      <w:r w:rsidR="00A97971">
        <w:t xml:space="preserve"> </w:t>
      </w:r>
      <w:r w:rsidR="00960BC5">
        <w:t>rakendusele.</w:t>
      </w:r>
    </w:p>
    <w:p w:rsidR="005B77EC" w:rsidRDefault="005B77EC" w:rsidP="001066D7"/>
    <w:p w:rsidR="00A01E05" w:rsidRDefault="00A01E05" w:rsidP="001066D7">
      <w:r>
        <w:t>Teenuse e</w:t>
      </w:r>
      <w:r w:rsidR="00960BC5">
        <w:t xml:space="preserve">dukaks toimimiseks </w:t>
      </w:r>
      <w:r>
        <w:t xml:space="preserve">peab MSO Service programm töötama ning olema </w:t>
      </w:r>
      <w:r w:rsidR="00A97971">
        <w:t>Delta</w:t>
      </w:r>
      <w:r w:rsidR="00A97971">
        <w:t xml:space="preserve"> </w:t>
      </w:r>
      <w:r>
        <w:t>rakendusele SOAP veebiteenuse kaudu kättesaadav.</w:t>
      </w:r>
    </w:p>
    <w:p w:rsidR="00960BC5" w:rsidRPr="001066D7" w:rsidRDefault="00A01E05" w:rsidP="001066D7">
      <w:r w:rsidRPr="001066D7">
        <w:t xml:space="preserve"> </w:t>
      </w:r>
    </w:p>
    <w:bookmarkEnd w:id="2"/>
    <w:p w:rsidR="008E0809" w:rsidRDefault="008E0809" w:rsidP="00B60456">
      <w:r>
        <w:t>Nõuded</w:t>
      </w:r>
      <w:r w:rsidR="00A01E05">
        <w:t>:</w:t>
      </w:r>
    </w:p>
    <w:p w:rsidR="00A01E05" w:rsidRDefault="00A01E05" w:rsidP="00A01E05">
      <w:pPr>
        <w:pStyle w:val="ListParagraph"/>
        <w:numPr>
          <w:ilvl w:val="0"/>
          <w:numId w:val="33"/>
        </w:numPr>
      </w:pPr>
      <w:r>
        <w:t>Windows 7 operatsioonisüsteem</w:t>
      </w:r>
    </w:p>
    <w:p w:rsidR="00A01E05" w:rsidRDefault="00A01E05" w:rsidP="00A01E05">
      <w:pPr>
        <w:pStyle w:val="ListParagraph"/>
        <w:numPr>
          <w:ilvl w:val="0"/>
          <w:numId w:val="33"/>
        </w:numPr>
      </w:pPr>
      <w:r>
        <w:t>Microsoft Office 2010</w:t>
      </w:r>
    </w:p>
    <w:p w:rsidR="008E0809" w:rsidRDefault="008E0809" w:rsidP="00B60456"/>
    <w:p w:rsidR="008E0809" w:rsidRDefault="008E0809" w:rsidP="008E0809">
      <w:r>
        <w:t xml:space="preserve">Windowsis on vajalik programmi taskkill.exe </w:t>
      </w:r>
      <w:r w:rsidR="00A01E05">
        <w:t>olemasolu. Kui MSO Service tuvastab</w:t>
      </w:r>
      <w:r w:rsidR="005D64E8">
        <w:t>,</w:t>
      </w:r>
      <w:r w:rsidR="00A01E05">
        <w:t xml:space="preserve"> et Microsoft Word-il läheb teisendusega aega rohkem kui ettemääratud timeout, siis käivitab</w:t>
      </w:r>
      <w:r w:rsidR="00A01E05">
        <w:br/>
        <w:t xml:space="preserve">    taskkill.exe /im winword.exe /t /f</w:t>
      </w:r>
    </w:p>
    <w:p w:rsidR="005D64E8" w:rsidRDefault="005D64E8" w:rsidP="008E0809">
      <w:r>
        <w:t>Analoogselt, kui MSO Service tuvastab, et Microsoft Excel-il läheb teisendusega aega rohkem kui ettemääratud timeout, siis käivitab</w:t>
      </w:r>
    </w:p>
    <w:p w:rsidR="005D64E8" w:rsidRDefault="005D64E8" w:rsidP="008E0809">
      <w:r>
        <w:t xml:space="preserve">    taskkill.exe /im excel.exe /t /f</w:t>
      </w:r>
    </w:p>
    <w:p w:rsidR="008E0809" w:rsidRDefault="008E0809" w:rsidP="00B60456"/>
    <w:p w:rsidR="00A01E05" w:rsidRDefault="00A01E05" w:rsidP="00B60456">
      <w:r>
        <w:t xml:space="preserve">NB! Eelnevast punktist tulenevalt tohib ühe Windowsi masina peal joosta ainult üks MSO Service teenus. Samuti ei tohi MSO Service programmi töötamise ajal keegi muu kasutada Microsoft Word </w:t>
      </w:r>
      <w:r w:rsidR="005D64E8">
        <w:t xml:space="preserve">ega Microsoft Excel </w:t>
      </w:r>
      <w:r>
        <w:t>programmi (ei kasutajaliidesest ega teiste programmide poolt).</w:t>
      </w:r>
    </w:p>
    <w:p w:rsidR="008E0809" w:rsidRDefault="008E0809" w:rsidP="008E0809"/>
    <w:p w:rsidR="00A82C0E" w:rsidRDefault="00E041E0" w:rsidP="008E0809">
      <w:r>
        <w:t xml:space="preserve">NB! Samuti peab MSO Service programmi töötamise ajal olema ettevaatlik Windowsi kasutajaliideses tegutsemisega – kui hakatakse mingit faili PDF-iks teisendama, siis Microsoft Word </w:t>
      </w:r>
      <w:r w:rsidR="005D64E8">
        <w:t xml:space="preserve">või Microsoft Excel </w:t>
      </w:r>
      <w:r>
        <w:t xml:space="preserve">programmi aken hüppab lahti ja varastab fookuse! Seega tuleb olla ettevaatlik, nii klikkimisega kui klaviatuurivajutustega, et mitte kogemata Microsoft Word </w:t>
      </w:r>
      <w:r w:rsidR="005D64E8">
        <w:t xml:space="preserve">ega Microsoft Excel </w:t>
      </w:r>
      <w:r>
        <w:t>tööd segada.</w:t>
      </w:r>
    </w:p>
    <w:p w:rsidR="008E0809" w:rsidRDefault="008E0809" w:rsidP="00B60456"/>
    <w:p w:rsidR="008E652E" w:rsidRDefault="00A97971" w:rsidP="006B6CF7">
      <w:pPr>
        <w:pStyle w:val="Heading2"/>
        <w:spacing w:line="360" w:lineRule="auto"/>
      </w:pPr>
      <w:r>
        <w:t>MSO</w:t>
      </w:r>
      <w:r>
        <w:t xml:space="preserve"> </w:t>
      </w:r>
      <w:r w:rsidR="009D0FD7">
        <w:t>Service e</w:t>
      </w:r>
      <w:r w:rsidR="00230B30">
        <w:t>hitamine</w:t>
      </w:r>
    </w:p>
    <w:p w:rsidR="005B77EC" w:rsidRDefault="005B77EC" w:rsidP="00EC5B66">
      <w:r>
        <w:t xml:space="preserve">Kui teil on SVN serverist alla tõmmatud </w:t>
      </w:r>
      <w:r w:rsidR="00A97971">
        <w:t>Delta</w:t>
      </w:r>
      <w:r w:rsidR="00A97971">
        <w:t xml:space="preserve"> </w:t>
      </w:r>
      <w:r>
        <w:t xml:space="preserve">projekti lähtekood, siis liikuge </w:t>
      </w:r>
      <w:r w:rsidR="006344E0">
        <w:t>MSO</w:t>
      </w:r>
      <w:r>
        <w:t xml:space="preserve"> Service kausta:</w:t>
      </w:r>
    </w:p>
    <w:p w:rsidR="005B77EC" w:rsidRDefault="005B77EC" w:rsidP="00EC5B66">
      <w:r>
        <w:t xml:space="preserve">cd </w:t>
      </w:r>
      <w:r w:rsidR="006344E0">
        <w:t>mso</w:t>
      </w:r>
      <w:r>
        <w:t>-service</w:t>
      </w:r>
    </w:p>
    <w:p w:rsidR="008E652E" w:rsidRDefault="00230B30" w:rsidP="00B60456">
      <w:r>
        <w:t>ja käivitage</w:t>
      </w:r>
    </w:p>
    <w:p w:rsidR="00230B30" w:rsidRDefault="00230B30" w:rsidP="00B60456">
      <w:r>
        <w:t xml:space="preserve">ant clean </w:t>
      </w:r>
      <w:r w:rsidR="00A01E05">
        <w:t>zip</w:t>
      </w:r>
    </w:p>
    <w:p w:rsidR="00230B30" w:rsidRDefault="00230B30" w:rsidP="00B60456">
      <w:r>
        <w:t xml:space="preserve">mis (kui ehitamine õnnestub) tekib projekti build kataloogi fail </w:t>
      </w:r>
      <w:r w:rsidR="006344E0">
        <w:t>mso</w:t>
      </w:r>
      <w:r>
        <w:t>-service.</w:t>
      </w:r>
      <w:r w:rsidR="00A01E05">
        <w:t>zip</w:t>
      </w:r>
    </w:p>
    <w:p w:rsidR="00FA3E7B" w:rsidRDefault="00FA3E7B" w:rsidP="00FA3E7B"/>
    <w:p w:rsidR="00AF211F" w:rsidRDefault="006344E0" w:rsidP="00AF211F">
      <w:pPr>
        <w:pStyle w:val="Heading2"/>
        <w:spacing w:line="360" w:lineRule="auto"/>
      </w:pPr>
      <w:r>
        <w:t>MSO</w:t>
      </w:r>
      <w:r w:rsidR="009D0FD7">
        <w:t xml:space="preserve"> Service p</w:t>
      </w:r>
      <w:r w:rsidR="008E652E">
        <w:t>aigaldamine</w:t>
      </w:r>
      <w:bookmarkStart w:id="3" w:name="_GoBack"/>
      <w:bookmarkEnd w:id="3"/>
    </w:p>
    <w:p w:rsidR="008E652E" w:rsidRDefault="00A01E05" w:rsidP="00A01E05">
      <w:pPr>
        <w:pStyle w:val="ListParagraph"/>
        <w:numPr>
          <w:ilvl w:val="0"/>
          <w:numId w:val="35"/>
        </w:numPr>
      </w:pPr>
      <w:r>
        <w:t xml:space="preserve">Faili mso-service.zip sisu (failid </w:t>
      </w:r>
      <w:r w:rsidR="006344E0">
        <w:t>mso</w:t>
      </w:r>
      <w:r w:rsidR="00230B30">
        <w:t>-service.exe</w:t>
      </w:r>
      <w:r>
        <w:t>, m</w:t>
      </w:r>
      <w:r w:rsidR="006344E0">
        <w:t>so</w:t>
      </w:r>
      <w:r w:rsidR="00230B30">
        <w:t>-service.properties</w:t>
      </w:r>
      <w:r>
        <w:t>, classExec.exe, mso-service.docm</w:t>
      </w:r>
      <w:r w:rsidR="002B0EC7">
        <w:t>, mso-service.xlsm</w:t>
      </w:r>
      <w:r>
        <w:t>) asetage</w:t>
      </w:r>
      <w:r w:rsidR="00230B30">
        <w:t xml:space="preserve"> Windows operatsioonisüsteemiga serverisse ja looge </w:t>
      </w:r>
      <w:r>
        <w:t xml:space="preserve">selle </w:t>
      </w:r>
      <w:r w:rsidR="00230B30">
        <w:t>jaoks uus kataloog kõvakettal</w:t>
      </w:r>
      <w:r w:rsidR="00D00398">
        <w:t xml:space="preserve"> (näiteks C:\Programs\mso-service)</w:t>
      </w:r>
    </w:p>
    <w:p w:rsidR="00A01E05" w:rsidRDefault="00A01E05" w:rsidP="00A01E05">
      <w:pPr>
        <w:pStyle w:val="ListParagraph"/>
        <w:numPr>
          <w:ilvl w:val="0"/>
          <w:numId w:val="35"/>
        </w:numPr>
      </w:pPr>
      <w:r>
        <w:t>Fail</w:t>
      </w:r>
      <w:r w:rsidR="002B0EC7">
        <w:t>id</w:t>
      </w:r>
      <w:r>
        <w:t xml:space="preserve"> mso-service.docm </w:t>
      </w:r>
      <w:r w:rsidR="002B0EC7">
        <w:t xml:space="preserve">ja mso-service.xlsm </w:t>
      </w:r>
      <w:r>
        <w:t xml:space="preserve">muutke </w:t>
      </w:r>
      <w:r w:rsidRPr="00A01E05">
        <w:rPr>
          <w:i/>
        </w:rPr>
        <w:t>read-only</w:t>
      </w:r>
      <w:r>
        <w:t>’ks</w:t>
      </w:r>
    </w:p>
    <w:p w:rsidR="00D00398" w:rsidRDefault="00D00398" w:rsidP="00A01E05">
      <w:pPr>
        <w:pStyle w:val="ListParagraph"/>
        <w:numPr>
          <w:ilvl w:val="0"/>
          <w:numId w:val="35"/>
        </w:numPr>
      </w:pPr>
      <w:r>
        <w:t>Looge serveris eraldi tühi kataloog, mida MSO Service hakkab töökataloogina kasutama (näiteks C:\mso-service-work)</w:t>
      </w:r>
    </w:p>
    <w:p w:rsidR="00E041E0" w:rsidRDefault="00E041E0" w:rsidP="00E041E0"/>
    <w:p w:rsidR="00E041E0" w:rsidRDefault="00E041E0" w:rsidP="00E041E0">
      <w:r>
        <w:t>MSO Service kirjutab töö käigus samasse kausta (kus mso-service.exe asub) faile mso-service.csv</w:t>
      </w:r>
      <w:r w:rsidR="00457EBF">
        <w:t>,</w:t>
      </w:r>
      <w:r>
        <w:t xml:space="preserve"> mso-service.log (logifailid rollitakse, tekivad kuupäevade kaupa </w:t>
      </w:r>
      <w:r w:rsidRPr="00D0052C">
        <w:t>mso-service.log.2010-09-23</w:t>
      </w:r>
      <w:r>
        <w:t xml:space="preserve"> jne)</w:t>
      </w:r>
      <w:r w:rsidR="00457EBF">
        <w:t>, input-word.txt, input-excel.txt</w:t>
      </w:r>
      <w:r>
        <w:t>.</w:t>
      </w:r>
    </w:p>
    <w:p w:rsidR="00230B30" w:rsidRDefault="00230B30" w:rsidP="005B77EC"/>
    <w:p w:rsidR="00230B30" w:rsidRDefault="005B77EC" w:rsidP="00230B30">
      <w:pPr>
        <w:pStyle w:val="Heading2"/>
      </w:pPr>
      <w:r>
        <w:t xml:space="preserve">Tarkvara </w:t>
      </w:r>
      <w:r w:rsidR="008E0809">
        <w:t>Microsoft Office 2010</w:t>
      </w:r>
      <w:r w:rsidR="00230B30">
        <w:t xml:space="preserve"> paigaldamine</w:t>
      </w:r>
    </w:p>
    <w:p w:rsidR="00000000" w:rsidRDefault="00230B30">
      <w:pPr>
        <w:pStyle w:val="ListParagraph"/>
        <w:numPr>
          <w:ilvl w:val="0"/>
          <w:numId w:val="37"/>
        </w:numPr>
      </w:pPr>
      <w:r>
        <w:t xml:space="preserve">Paigaldage samasse Windows serverisse tarkvara </w:t>
      </w:r>
      <w:r w:rsidR="00A01E05">
        <w:t>Microsoft Office 2010</w:t>
      </w:r>
      <w:r>
        <w:t xml:space="preserve">. Paigaldusprogrammis </w:t>
      </w:r>
      <w:r w:rsidR="00A01E05">
        <w:t xml:space="preserve">valige </w:t>
      </w:r>
      <w:r w:rsidR="008C6396">
        <w:t>Installation Options alt, et installitaks kõik programmid ja featuurid.</w:t>
      </w:r>
    </w:p>
    <w:p w:rsidR="00457EBF" w:rsidRDefault="00457EBF" w:rsidP="00457EBF">
      <w:pPr>
        <w:pStyle w:val="ListParagraph"/>
        <w:numPr>
          <w:ilvl w:val="0"/>
          <w:numId w:val="37"/>
        </w:numPr>
      </w:pPr>
      <w:r>
        <w:t xml:space="preserve">Kasutaja andmete määramise ekraanil sisestage Full Name lahtrisse </w:t>
      </w:r>
      <w:r w:rsidR="00A97971">
        <w:t>Delta</w:t>
      </w:r>
      <w:r>
        <w:t>. Kui jätta kasutaja täisnime lahter tühjaks, võetakse sinna Windowsi kasutaja nimi. Et seda ei tehtaks, peab sinna sisestama kas mingi nime või vähemalt ühe tühiku.</w:t>
      </w:r>
      <w:r w:rsidR="00940AD0">
        <w:t xml:space="preserve"> (Pärast paigaldamist saab kasutaja täisnime muuta käivitades programmi MS Word 2010 ning valides File </w:t>
      </w:r>
      <w:r w:rsidR="00940AD0">
        <w:sym w:font="Wingdings" w:char="F0E0"/>
      </w:r>
      <w:r w:rsidR="00940AD0">
        <w:t xml:space="preserve"> Options </w:t>
      </w:r>
      <w:r w:rsidR="00940AD0">
        <w:sym w:font="Wingdings" w:char="F0E0"/>
      </w:r>
      <w:r w:rsidR="00940AD0">
        <w:t xml:space="preserve"> General </w:t>
      </w:r>
      <w:r w:rsidR="00940AD0">
        <w:sym w:font="Wingdings" w:char="F0E0"/>
      </w:r>
      <w:r w:rsidR="00940AD0">
        <w:t xml:space="preserve"> User name.)</w:t>
      </w:r>
    </w:p>
    <w:p w:rsidR="00457EBF" w:rsidRDefault="0061229D" w:rsidP="00457EBF">
      <w:pPr>
        <w:pStyle w:val="ListParagraph"/>
      </w:pPr>
      <w:r>
        <w:rPr>
          <w:noProof/>
          <w:lang w:eastAsia="et-EE"/>
        </w:rPr>
        <w:drawing>
          <wp:inline distT="0" distB="0" distL="0" distR="0">
            <wp:extent cx="5868000" cy="27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E5" w:rsidRDefault="005C6EE5" w:rsidP="00457EBF"/>
    <w:p w:rsidR="005B77EC" w:rsidRDefault="008E0809" w:rsidP="00230B30">
      <w:pPr>
        <w:pStyle w:val="Heading2"/>
      </w:pPr>
      <w:r>
        <w:lastRenderedPageBreak/>
        <w:t>Tarkvara</w:t>
      </w:r>
      <w:r w:rsidR="005B77EC">
        <w:t xml:space="preserve"> </w:t>
      </w:r>
      <w:r>
        <w:t>Microsoft Office 2010</w:t>
      </w:r>
      <w:r w:rsidR="005B77EC">
        <w:t xml:space="preserve"> seadistamine</w:t>
      </w:r>
    </w:p>
    <w:p w:rsidR="005B77EC" w:rsidRDefault="005B77EC" w:rsidP="005B77EC">
      <w:pPr>
        <w:pStyle w:val="ListParagraph"/>
        <w:numPr>
          <w:ilvl w:val="0"/>
          <w:numId w:val="30"/>
        </w:numPr>
        <w:autoSpaceDE/>
        <w:autoSpaceDN/>
        <w:spacing w:before="0" w:after="200" w:line="276" w:lineRule="auto"/>
        <w:jc w:val="left"/>
      </w:pPr>
      <w:r>
        <w:t xml:space="preserve">Käivitage programm </w:t>
      </w:r>
      <w:r w:rsidR="006344E0">
        <w:t>Microsoft Word 2010</w:t>
      </w:r>
    </w:p>
    <w:p w:rsidR="006344E0" w:rsidRDefault="006344E0" w:rsidP="006344E0">
      <w:pPr>
        <w:pStyle w:val="ListParagraph"/>
        <w:numPr>
          <w:ilvl w:val="0"/>
          <w:numId w:val="30"/>
        </w:numPr>
        <w:autoSpaceDE/>
        <w:autoSpaceDN/>
        <w:spacing w:before="0" w:after="200" w:line="276" w:lineRule="auto"/>
        <w:jc w:val="left"/>
      </w:pPr>
      <w:r>
        <w:t xml:space="preserve">Valige menüüst </w:t>
      </w:r>
      <w:r w:rsidRPr="006344E0">
        <w:t xml:space="preserve">File </w:t>
      </w:r>
      <w:r>
        <w:sym w:font="Wingdings" w:char="F0E0"/>
      </w:r>
      <w:r w:rsidRPr="006344E0">
        <w:t xml:space="preserve"> Options </w:t>
      </w:r>
      <w:r>
        <w:sym w:font="Wingdings" w:char="F0E0"/>
      </w:r>
      <w:r w:rsidRPr="006344E0">
        <w:t xml:space="preserve"> Trust Center </w:t>
      </w:r>
      <w:r>
        <w:sym w:font="Wingdings" w:char="F0E0"/>
      </w:r>
      <w:r w:rsidRPr="006344E0">
        <w:t xml:space="preserve"> Trust Center Settings </w:t>
      </w:r>
      <w:r>
        <w:sym w:font="Wingdings" w:char="F0E0"/>
      </w:r>
      <w:r w:rsidRPr="006344E0">
        <w:t xml:space="preserve"> Trusted Locations </w:t>
      </w:r>
      <w:r>
        <w:sym w:font="Wingdings" w:char="F0E0"/>
      </w:r>
      <w:r w:rsidRPr="006344E0">
        <w:t xml:space="preserve"> Add new location</w:t>
      </w:r>
    </w:p>
    <w:p w:rsidR="006344E0" w:rsidRDefault="006344E0" w:rsidP="006344E0">
      <w:pPr>
        <w:pStyle w:val="ListParagraph"/>
        <w:numPr>
          <w:ilvl w:val="0"/>
          <w:numId w:val="30"/>
        </w:numPr>
        <w:autoSpaceDE/>
        <w:autoSpaceDN/>
        <w:spacing w:before="0" w:after="200" w:line="276" w:lineRule="auto"/>
        <w:jc w:val="left"/>
      </w:pPr>
      <w:r>
        <w:t>Valige Path väljale kaust, kuhu on paigaldatud mso-service.exe, näiteks:</w:t>
      </w:r>
    </w:p>
    <w:p w:rsidR="006344E0" w:rsidRDefault="000F2E2E" w:rsidP="006344E0">
      <w:pPr>
        <w:pStyle w:val="ListParagraph"/>
        <w:autoSpaceDE/>
        <w:autoSpaceDN/>
        <w:spacing w:before="0" w:after="200" w:line="276" w:lineRule="auto"/>
        <w:jc w:val="left"/>
      </w:pPr>
      <w:r>
        <w:rPr>
          <w:noProof/>
          <w:lang w:eastAsia="et-EE"/>
        </w:rPr>
        <w:drawing>
          <wp:inline distT="0" distB="0" distL="0" distR="0">
            <wp:extent cx="42862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E0" w:rsidRDefault="006344E0" w:rsidP="006344E0">
      <w:pPr>
        <w:pStyle w:val="ListParagraph"/>
        <w:numPr>
          <w:ilvl w:val="0"/>
          <w:numId w:val="30"/>
        </w:numPr>
        <w:autoSpaceDE/>
        <w:autoSpaceDN/>
        <w:spacing w:before="0" w:after="200" w:line="276" w:lineRule="auto"/>
        <w:jc w:val="left"/>
      </w:pPr>
      <w:r>
        <w:t xml:space="preserve">Vajutage OK </w:t>
      </w:r>
      <w:r>
        <w:sym w:font="Wingdings" w:char="F0E0"/>
      </w:r>
      <w:r>
        <w:t xml:space="preserve"> OK </w:t>
      </w:r>
      <w:r>
        <w:sym w:font="Wingdings" w:char="F0E0"/>
      </w:r>
      <w:r>
        <w:t xml:space="preserve"> OK ning sulgege programm </w:t>
      </w:r>
      <w:r w:rsidR="00E041E0">
        <w:t>Microsoft Word 2010</w:t>
      </w:r>
    </w:p>
    <w:p w:rsidR="002B0EC7" w:rsidRDefault="002B0EC7" w:rsidP="006344E0">
      <w:pPr>
        <w:pStyle w:val="ListParagraph"/>
        <w:numPr>
          <w:ilvl w:val="0"/>
          <w:numId w:val="30"/>
        </w:numPr>
        <w:autoSpaceDE/>
        <w:autoSpaceDN/>
        <w:spacing w:before="0" w:after="200" w:line="276" w:lineRule="auto"/>
        <w:jc w:val="left"/>
      </w:pPr>
      <w:r>
        <w:t>Käivitage programm Microsoft Excel 2010 ja korrake samme 2-4</w:t>
      </w:r>
    </w:p>
    <w:p w:rsidR="006344E0" w:rsidRDefault="006344E0" w:rsidP="006344E0">
      <w:pPr>
        <w:autoSpaceDE/>
        <w:autoSpaceDN/>
        <w:spacing w:before="0" w:after="200" w:line="276" w:lineRule="auto"/>
        <w:jc w:val="left"/>
      </w:pPr>
    </w:p>
    <w:p w:rsidR="005A0056" w:rsidRDefault="005A0056" w:rsidP="005A0056">
      <w:pPr>
        <w:pStyle w:val="Heading2"/>
      </w:pPr>
      <w:r>
        <w:t xml:space="preserve">Programmi </w:t>
      </w:r>
      <w:r w:rsidR="008E0809">
        <w:t>MSO</w:t>
      </w:r>
      <w:r>
        <w:t xml:space="preserve"> Service seadistamine</w:t>
      </w:r>
    </w:p>
    <w:p w:rsidR="005A0056" w:rsidRDefault="005A0056" w:rsidP="005A0056">
      <w:pPr>
        <w:pStyle w:val="ListParagraph"/>
        <w:numPr>
          <w:ilvl w:val="0"/>
          <w:numId w:val="32"/>
        </w:numPr>
      </w:pPr>
      <w:r>
        <w:t xml:space="preserve">Avage fail </w:t>
      </w:r>
      <w:r w:rsidR="00D00398">
        <w:t>mso</w:t>
      </w:r>
      <w:r>
        <w:t xml:space="preserve">-service.properties ja </w:t>
      </w:r>
      <w:r w:rsidR="00D00398">
        <w:t xml:space="preserve">vajadusel </w:t>
      </w:r>
      <w:r>
        <w:t xml:space="preserve">muutke </w:t>
      </w:r>
      <w:r w:rsidR="00D00398">
        <w:t>seaded</w:t>
      </w:r>
      <w:r>
        <w:t>:</w:t>
      </w:r>
    </w:p>
    <w:p w:rsidR="005A0056" w:rsidRDefault="008E0809" w:rsidP="005A0056">
      <w:pPr>
        <w:pStyle w:val="ListParagraph"/>
        <w:numPr>
          <w:ilvl w:val="1"/>
          <w:numId w:val="32"/>
        </w:numPr>
      </w:pPr>
      <w:r>
        <w:t>mso</w:t>
      </w:r>
      <w:r w:rsidR="005A0056">
        <w:t>.</w:t>
      </w:r>
      <w:r w:rsidR="00D00398">
        <w:t>work</w:t>
      </w:r>
      <w:r w:rsidR="005A0056">
        <w:t xml:space="preserve">Folder – </w:t>
      </w:r>
      <w:r w:rsidR="00E041E0">
        <w:t>punktis 4.3 loodud</w:t>
      </w:r>
      <w:r w:rsidR="005A0056">
        <w:t xml:space="preserve"> kausta tee</w:t>
      </w:r>
    </w:p>
    <w:p w:rsidR="005A0056" w:rsidRDefault="008E0809" w:rsidP="005A0056">
      <w:pPr>
        <w:pStyle w:val="ListParagraph"/>
        <w:numPr>
          <w:ilvl w:val="1"/>
          <w:numId w:val="32"/>
        </w:numPr>
      </w:pPr>
      <w:r>
        <w:t>mso</w:t>
      </w:r>
      <w:r w:rsidR="005A0056">
        <w:t xml:space="preserve">.url – käesoleva masina aadress ja port, kust </w:t>
      </w:r>
      <w:r>
        <w:t>MSO</w:t>
      </w:r>
      <w:r w:rsidR="005A0056">
        <w:t xml:space="preserve"> veebiteenust välja serveeritakse</w:t>
      </w:r>
    </w:p>
    <w:p w:rsidR="00E041E0" w:rsidRDefault="00E041E0" w:rsidP="005A0056">
      <w:pPr>
        <w:pStyle w:val="ListParagraph"/>
        <w:numPr>
          <w:ilvl w:val="1"/>
          <w:numId w:val="32"/>
        </w:numPr>
      </w:pPr>
      <w:r>
        <w:t xml:space="preserve">mso.timeout – maksimaalne aeg sekundites Microsoft Word’i </w:t>
      </w:r>
      <w:r w:rsidR="005D64E8">
        <w:t xml:space="preserve">või Microsoft Excel’i </w:t>
      </w:r>
      <w:r>
        <w:t xml:space="preserve">järgi ootamiseks; kui teisendus võtab rohkem aega, siis Microsoft Word </w:t>
      </w:r>
      <w:r w:rsidR="005D64E8">
        <w:t xml:space="preserve">või Microsoft Excel </w:t>
      </w:r>
      <w:r>
        <w:t>tapetakse; määrata vastavalt masina jõudlusele</w:t>
      </w:r>
    </w:p>
    <w:p w:rsidR="005A0056" w:rsidRDefault="00E041E0" w:rsidP="00100B7C">
      <w:pPr>
        <w:pStyle w:val="ListParagraph"/>
        <w:numPr>
          <w:ilvl w:val="0"/>
          <w:numId w:val="32"/>
        </w:numPr>
      </w:pPr>
      <w:r>
        <w:t>Käivitage mso</w:t>
      </w:r>
      <w:r w:rsidR="00100B7C">
        <w:t>-service.exe</w:t>
      </w:r>
    </w:p>
    <w:p w:rsidR="00100B7C" w:rsidRDefault="00100B7C" w:rsidP="00100B7C">
      <w:pPr>
        <w:pStyle w:val="ListParagraph"/>
        <w:numPr>
          <w:ilvl w:val="0"/>
          <w:numId w:val="32"/>
        </w:numPr>
      </w:pPr>
      <w:r>
        <w:t xml:space="preserve">Võite lasta programmil </w:t>
      </w:r>
      <w:r w:rsidR="00E041E0">
        <w:t>mso</w:t>
      </w:r>
      <w:r>
        <w:t>-service.exe käivituda Windowsi käivitumisel automaatselt, kui lohistate selle programmi ikooni Start menüüs kausta Startup</w:t>
      </w:r>
    </w:p>
    <w:p w:rsidR="00100B7C" w:rsidRDefault="00100B7C" w:rsidP="00100B7C"/>
    <w:p w:rsidR="008E0809" w:rsidRDefault="008E0809" w:rsidP="00100B7C">
      <w:r>
        <w:t>MSO veebiteenus tehakse kättesaadavaks järgmistel aadressidel:</w:t>
      </w:r>
    </w:p>
    <w:p w:rsidR="008E0809" w:rsidRDefault="008E0809" w:rsidP="008E0809">
      <w:pPr>
        <w:pStyle w:val="ListParagraph"/>
        <w:numPr>
          <w:ilvl w:val="1"/>
          <w:numId w:val="32"/>
        </w:numPr>
        <w:jc w:val="left"/>
      </w:pPr>
      <w:r>
        <w:t xml:space="preserve">SOAP - ${mso.url}MsoService (näiteks </w:t>
      </w:r>
      <w:r w:rsidRPr="008E0809">
        <w:t>http://</w:t>
      </w:r>
      <w:r>
        <w:t>example.com</w:t>
      </w:r>
      <w:r w:rsidRPr="008E0809">
        <w:t>:8765/</w:t>
      </w:r>
      <w:r>
        <w:t>MsoService)</w:t>
      </w:r>
    </w:p>
    <w:p w:rsidR="008E0809" w:rsidRDefault="008E0809" w:rsidP="008E0809">
      <w:pPr>
        <w:pStyle w:val="ListParagraph"/>
        <w:numPr>
          <w:ilvl w:val="1"/>
          <w:numId w:val="32"/>
        </w:numPr>
        <w:jc w:val="left"/>
      </w:pPr>
      <w:r>
        <w:t xml:space="preserve">WSDL - ${mso.url}MsoService?wsdl (näiteks </w:t>
      </w:r>
      <w:r w:rsidRPr="008E0809">
        <w:t>http://</w:t>
      </w:r>
      <w:r>
        <w:t>example.com</w:t>
      </w:r>
      <w:r w:rsidRPr="008E0809">
        <w:t>:8765/</w:t>
      </w:r>
      <w:r>
        <w:t>MsoService?wsdl)</w:t>
      </w:r>
    </w:p>
    <w:p w:rsidR="005A0056" w:rsidRDefault="008E0809" w:rsidP="008E0809">
      <w:r>
        <w:t xml:space="preserve">MSO veebiteenuse SOAP aadress tuleb määrata </w:t>
      </w:r>
      <w:r w:rsidR="00A97971">
        <w:t xml:space="preserve">Delta </w:t>
      </w:r>
      <w:r>
        <w:t>rakenduse konfiguratsioonis.</w:t>
      </w:r>
    </w:p>
    <w:p w:rsidR="008E0809" w:rsidRDefault="008E0809" w:rsidP="008E0809"/>
    <w:sectPr w:rsidR="008E0809" w:rsidSect="003B783F">
      <w:headerReference w:type="default" r:id="rId12"/>
      <w:footerReference w:type="default" r:id="rId13"/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29D" w:rsidRDefault="0061229D">
      <w:r>
        <w:separator/>
      </w:r>
    </w:p>
  </w:endnote>
  <w:endnote w:type="continuationSeparator" w:id="0">
    <w:p w:rsidR="0061229D" w:rsidRDefault="00612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BA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6A" w:rsidRPr="00B530B6" w:rsidRDefault="00A97971">
    <w:pPr>
      <w:pStyle w:val="Footertext"/>
      <w:tabs>
        <w:tab w:val="clear" w:pos="8640"/>
        <w:tab w:val="right" w:pos="9540"/>
      </w:tabs>
      <w:rPr>
        <w:lang w:val="de-DE"/>
      </w:rPr>
    </w:pPr>
    <w:r>
      <w:rPr>
        <w:lang w:val="de-DE"/>
      </w:rPr>
      <w:t>Delta</w:t>
    </w:r>
    <w:r w:rsidR="0002696A">
      <w:rPr>
        <w:lang w:val="de-DE"/>
      </w:rPr>
      <w:t xml:space="preserve"> spetsifikatsioon</w:t>
    </w:r>
    <w:r w:rsidR="0002696A" w:rsidRPr="00B530B6">
      <w:rPr>
        <w:lang w:val="de-DE"/>
      </w:rPr>
      <w:tab/>
    </w:r>
    <w:r w:rsidR="0002696A">
      <w:rPr>
        <w:lang w:val="de-DE"/>
      </w:rPr>
      <w:t xml:space="preserve">          AS Webmedia</w:t>
    </w:r>
    <w:r w:rsidR="0002696A" w:rsidRPr="00B530B6">
      <w:rPr>
        <w:lang w:val="de-DE"/>
      </w:rPr>
      <w:t xml:space="preserve">     </w:t>
    </w:r>
    <w:r w:rsidR="0002696A" w:rsidRPr="00B530B6">
      <w:rPr>
        <w:lang w:val="de-DE"/>
      </w:rPr>
      <w:tab/>
    </w:r>
    <w:r w:rsidR="00A83CBE">
      <w:fldChar w:fldCharType="begin"/>
    </w:r>
    <w:r w:rsidR="0002696A" w:rsidRPr="00B530B6">
      <w:rPr>
        <w:lang w:val="de-DE"/>
      </w:rPr>
      <w:instrText xml:space="preserve"> PAGE </w:instrText>
    </w:r>
    <w:r w:rsidR="00A83CBE">
      <w:fldChar w:fldCharType="separate"/>
    </w:r>
    <w:r>
      <w:rPr>
        <w:lang w:val="de-DE"/>
      </w:rPr>
      <w:t>1</w:t>
    </w:r>
    <w:r w:rsidR="00A83CBE">
      <w:fldChar w:fldCharType="end"/>
    </w:r>
    <w:r w:rsidR="0002696A" w:rsidRPr="00B530B6">
      <w:rPr>
        <w:lang w:val="de-DE"/>
      </w:rPr>
      <w:t xml:space="preserve"> / </w:t>
    </w:r>
    <w:r w:rsidR="00A83CBE">
      <w:fldChar w:fldCharType="begin"/>
    </w:r>
    <w:r w:rsidR="0002696A" w:rsidRPr="00B530B6">
      <w:rPr>
        <w:lang w:val="de-DE"/>
      </w:rPr>
      <w:instrText xml:space="preserve"> NUMPAGES </w:instrText>
    </w:r>
    <w:r w:rsidR="00A83CBE">
      <w:fldChar w:fldCharType="separate"/>
    </w:r>
    <w:r>
      <w:rPr>
        <w:lang w:val="de-DE"/>
      </w:rPr>
      <w:t>3</w:t>
    </w:r>
    <w:r w:rsidR="00A83CB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29D" w:rsidRDefault="0061229D">
      <w:r>
        <w:separator/>
      </w:r>
    </w:p>
  </w:footnote>
  <w:footnote w:type="continuationSeparator" w:id="0">
    <w:p w:rsidR="0061229D" w:rsidRDefault="00612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6A" w:rsidRPr="00E2465F" w:rsidRDefault="00A97971">
    <w:pPr>
      <w:pStyle w:val="Headertext"/>
      <w:tabs>
        <w:tab w:val="clear" w:pos="8640"/>
        <w:tab w:val="right" w:pos="9540"/>
      </w:tabs>
    </w:pPr>
    <w:r>
      <w:t>Delta</w:t>
    </w:r>
    <w:r w:rsidR="0002696A">
      <w:t xml:space="preserve"> - Paigaldusjuhend</w:t>
    </w:r>
    <w:r w:rsidR="0002696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8A0"/>
    <w:multiLevelType w:val="hybridMultilevel"/>
    <w:tmpl w:val="4A96C0D4"/>
    <w:lvl w:ilvl="0" w:tplc="768425A8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34FB0"/>
    <w:multiLevelType w:val="hybridMultilevel"/>
    <w:tmpl w:val="D78CAE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4D0B"/>
    <w:multiLevelType w:val="hybridMultilevel"/>
    <w:tmpl w:val="30DE45D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21220"/>
    <w:multiLevelType w:val="hybridMultilevel"/>
    <w:tmpl w:val="04184DE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A711B6"/>
    <w:multiLevelType w:val="hybridMultilevel"/>
    <w:tmpl w:val="552E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6C2CF6"/>
    <w:multiLevelType w:val="hybridMultilevel"/>
    <w:tmpl w:val="084A70EE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1B48"/>
    <w:multiLevelType w:val="hybridMultilevel"/>
    <w:tmpl w:val="B8B6B4C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83414"/>
    <w:multiLevelType w:val="multilevel"/>
    <w:tmpl w:val="9BE6555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88B0D00"/>
    <w:multiLevelType w:val="hybridMultilevel"/>
    <w:tmpl w:val="664870B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F4F38"/>
    <w:multiLevelType w:val="hybridMultilevel"/>
    <w:tmpl w:val="AE4C288C"/>
    <w:lvl w:ilvl="0" w:tplc="C44E8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8E6CC9"/>
    <w:multiLevelType w:val="hybridMultilevel"/>
    <w:tmpl w:val="762C11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03A03"/>
    <w:multiLevelType w:val="hybridMultilevel"/>
    <w:tmpl w:val="9E76C5D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53DFC"/>
    <w:multiLevelType w:val="hybridMultilevel"/>
    <w:tmpl w:val="DCAE7EC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73C58"/>
    <w:multiLevelType w:val="multilevel"/>
    <w:tmpl w:val="CBC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D0079B6"/>
    <w:multiLevelType w:val="multilevel"/>
    <w:tmpl w:val="04440BB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3EA755C3"/>
    <w:multiLevelType w:val="hybridMultilevel"/>
    <w:tmpl w:val="A5AC5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7703E"/>
    <w:multiLevelType w:val="hybridMultilevel"/>
    <w:tmpl w:val="825ECD5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419B6"/>
    <w:multiLevelType w:val="hybridMultilevel"/>
    <w:tmpl w:val="45E018B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5F7C72"/>
    <w:multiLevelType w:val="hybridMultilevel"/>
    <w:tmpl w:val="F29E19F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506E58"/>
    <w:multiLevelType w:val="hybridMultilevel"/>
    <w:tmpl w:val="820217B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E00034"/>
    <w:multiLevelType w:val="multilevel"/>
    <w:tmpl w:val="F5881B4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514F02DD"/>
    <w:multiLevelType w:val="hybridMultilevel"/>
    <w:tmpl w:val="0840E7A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A181F"/>
    <w:multiLevelType w:val="hybridMultilevel"/>
    <w:tmpl w:val="02024E2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7E482F"/>
    <w:multiLevelType w:val="hybridMultilevel"/>
    <w:tmpl w:val="E76EF0D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36E82"/>
    <w:multiLevelType w:val="hybridMultilevel"/>
    <w:tmpl w:val="DE5AC98E"/>
    <w:lvl w:ilvl="0" w:tplc="042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3F17CA"/>
    <w:multiLevelType w:val="hybridMultilevel"/>
    <w:tmpl w:val="3F5AECCC"/>
    <w:lvl w:ilvl="0" w:tplc="386602E0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25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25000F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plc="8CECC79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6872F8"/>
    <w:multiLevelType w:val="multilevel"/>
    <w:tmpl w:val="8B8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63FF7C80"/>
    <w:multiLevelType w:val="hybridMultilevel"/>
    <w:tmpl w:val="10886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17374B"/>
    <w:multiLevelType w:val="multilevel"/>
    <w:tmpl w:val="EAF2F96C"/>
    <w:lvl w:ilvl="0">
      <w:start w:val="1"/>
      <w:numFmt w:val="decimal"/>
      <w:pStyle w:val="Heading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oetelu1111"/>
      <w:suff w:val="space"/>
      <w:lvlText w:val="%1.%2.%3."/>
      <w:lvlJc w:val="left"/>
      <w:pPr>
        <w:ind w:left="1003" w:hanging="436"/>
      </w:pPr>
      <w:rPr>
        <w:rFonts w:hint="default"/>
      </w:rPr>
    </w:lvl>
    <w:lvl w:ilvl="3">
      <w:start w:val="1"/>
      <w:numFmt w:val="decimal"/>
      <w:pStyle w:val="Kommentaar"/>
      <w:suff w:val="space"/>
      <w:lvlText w:val="%1.%2.%3.%4."/>
      <w:lvlJc w:val="left"/>
      <w:pPr>
        <w:ind w:left="1080" w:hanging="5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6B1310B9"/>
    <w:multiLevelType w:val="hybridMultilevel"/>
    <w:tmpl w:val="6052B49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167F03"/>
    <w:multiLevelType w:val="hybridMultilevel"/>
    <w:tmpl w:val="03A051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F84C9F"/>
    <w:multiLevelType w:val="hybridMultilevel"/>
    <w:tmpl w:val="0C043CC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A57BC2"/>
    <w:multiLevelType w:val="hybridMultilevel"/>
    <w:tmpl w:val="492207E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13"/>
  </w:num>
  <w:num w:numId="4">
    <w:abstractNumId w:val="28"/>
  </w:num>
  <w:num w:numId="5">
    <w:abstractNumId w:val="28"/>
  </w:num>
  <w:num w:numId="6">
    <w:abstractNumId w:val="25"/>
  </w:num>
  <w:num w:numId="7">
    <w:abstractNumId w:val="22"/>
  </w:num>
  <w:num w:numId="8">
    <w:abstractNumId w:val="26"/>
  </w:num>
  <w:num w:numId="9">
    <w:abstractNumId w:val="7"/>
  </w:num>
  <w:num w:numId="10">
    <w:abstractNumId w:val="0"/>
  </w:num>
  <w:num w:numId="11">
    <w:abstractNumId w:val="2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28"/>
  </w:num>
  <w:num w:numId="17">
    <w:abstractNumId w:val="28"/>
  </w:num>
  <w:num w:numId="18">
    <w:abstractNumId w:val="23"/>
  </w:num>
  <w:num w:numId="19">
    <w:abstractNumId w:val="15"/>
  </w:num>
  <w:num w:numId="20">
    <w:abstractNumId w:val="2"/>
  </w:num>
  <w:num w:numId="21">
    <w:abstractNumId w:val="8"/>
  </w:num>
  <w:num w:numId="22">
    <w:abstractNumId w:val="6"/>
  </w:num>
  <w:num w:numId="23">
    <w:abstractNumId w:val="18"/>
  </w:num>
  <w:num w:numId="24">
    <w:abstractNumId w:val="21"/>
  </w:num>
  <w:num w:numId="25">
    <w:abstractNumId w:val="5"/>
  </w:num>
  <w:num w:numId="26">
    <w:abstractNumId w:val="29"/>
  </w:num>
  <w:num w:numId="27">
    <w:abstractNumId w:val="17"/>
  </w:num>
  <w:num w:numId="28">
    <w:abstractNumId w:val="1"/>
  </w:num>
  <w:num w:numId="29">
    <w:abstractNumId w:val="1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</w:num>
  <w:num w:numId="32">
    <w:abstractNumId w:val="3"/>
  </w:num>
  <w:num w:numId="33">
    <w:abstractNumId w:val="24"/>
  </w:num>
  <w:num w:numId="34">
    <w:abstractNumId w:val="12"/>
  </w:num>
  <w:num w:numId="35">
    <w:abstractNumId w:val="16"/>
  </w:num>
  <w:num w:numId="36">
    <w:abstractNumId w:val="19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B72"/>
    <w:rsid w:val="00004AEC"/>
    <w:rsid w:val="00012F20"/>
    <w:rsid w:val="0001320B"/>
    <w:rsid w:val="00014BD2"/>
    <w:rsid w:val="0002696A"/>
    <w:rsid w:val="00032B6A"/>
    <w:rsid w:val="000353D1"/>
    <w:rsid w:val="00037B24"/>
    <w:rsid w:val="00040B8A"/>
    <w:rsid w:val="00047588"/>
    <w:rsid w:val="00050D05"/>
    <w:rsid w:val="000541F6"/>
    <w:rsid w:val="000577FF"/>
    <w:rsid w:val="00057A91"/>
    <w:rsid w:val="000606C2"/>
    <w:rsid w:val="00060AD4"/>
    <w:rsid w:val="0006192E"/>
    <w:rsid w:val="00063388"/>
    <w:rsid w:val="000732C9"/>
    <w:rsid w:val="00080E9E"/>
    <w:rsid w:val="00082641"/>
    <w:rsid w:val="000860E9"/>
    <w:rsid w:val="0009537B"/>
    <w:rsid w:val="00096A8C"/>
    <w:rsid w:val="000B3A0D"/>
    <w:rsid w:val="000B75EB"/>
    <w:rsid w:val="000C47EE"/>
    <w:rsid w:val="000C7144"/>
    <w:rsid w:val="000D18FA"/>
    <w:rsid w:val="000D5FE9"/>
    <w:rsid w:val="000D759C"/>
    <w:rsid w:val="000D7D44"/>
    <w:rsid w:val="000E29C7"/>
    <w:rsid w:val="000F1B35"/>
    <w:rsid w:val="000F2E2E"/>
    <w:rsid w:val="000F3212"/>
    <w:rsid w:val="00100B7C"/>
    <w:rsid w:val="001010C5"/>
    <w:rsid w:val="00101AF7"/>
    <w:rsid w:val="00105D2A"/>
    <w:rsid w:val="001064E0"/>
    <w:rsid w:val="001066D7"/>
    <w:rsid w:val="0012022E"/>
    <w:rsid w:val="00126FF5"/>
    <w:rsid w:val="0012717E"/>
    <w:rsid w:val="00127F5A"/>
    <w:rsid w:val="001343A6"/>
    <w:rsid w:val="00134BD3"/>
    <w:rsid w:val="001443D9"/>
    <w:rsid w:val="0014665A"/>
    <w:rsid w:val="00155061"/>
    <w:rsid w:val="00170C76"/>
    <w:rsid w:val="001755D8"/>
    <w:rsid w:val="00176A19"/>
    <w:rsid w:val="00176BEB"/>
    <w:rsid w:val="001806ED"/>
    <w:rsid w:val="0018296C"/>
    <w:rsid w:val="00185062"/>
    <w:rsid w:val="00186199"/>
    <w:rsid w:val="001869FE"/>
    <w:rsid w:val="001905BF"/>
    <w:rsid w:val="00191561"/>
    <w:rsid w:val="001940B3"/>
    <w:rsid w:val="001A054D"/>
    <w:rsid w:val="001A33BE"/>
    <w:rsid w:val="001A5D20"/>
    <w:rsid w:val="001B1CD9"/>
    <w:rsid w:val="001B248C"/>
    <w:rsid w:val="001B3AEF"/>
    <w:rsid w:val="001B3F14"/>
    <w:rsid w:val="001B4694"/>
    <w:rsid w:val="001C14CE"/>
    <w:rsid w:val="001C1DDE"/>
    <w:rsid w:val="001C3253"/>
    <w:rsid w:val="001C57D2"/>
    <w:rsid w:val="001C6353"/>
    <w:rsid w:val="001D18A9"/>
    <w:rsid w:val="001D1A4A"/>
    <w:rsid w:val="001D7F40"/>
    <w:rsid w:val="001E12FA"/>
    <w:rsid w:val="001E289B"/>
    <w:rsid w:val="001E4B29"/>
    <w:rsid w:val="001E56FE"/>
    <w:rsid w:val="001F21E4"/>
    <w:rsid w:val="001F4FDD"/>
    <w:rsid w:val="00200ABF"/>
    <w:rsid w:val="00201221"/>
    <w:rsid w:val="00207436"/>
    <w:rsid w:val="002203F6"/>
    <w:rsid w:val="00222D84"/>
    <w:rsid w:val="00230B30"/>
    <w:rsid w:val="0023353F"/>
    <w:rsid w:val="002472A3"/>
    <w:rsid w:val="00253DFF"/>
    <w:rsid w:val="002566D0"/>
    <w:rsid w:val="002649A5"/>
    <w:rsid w:val="0026713A"/>
    <w:rsid w:val="002701E6"/>
    <w:rsid w:val="00270C64"/>
    <w:rsid w:val="002736FA"/>
    <w:rsid w:val="00277071"/>
    <w:rsid w:val="002900F8"/>
    <w:rsid w:val="00297D10"/>
    <w:rsid w:val="002A3666"/>
    <w:rsid w:val="002B0EC7"/>
    <w:rsid w:val="002B30A8"/>
    <w:rsid w:val="002C3D3A"/>
    <w:rsid w:val="002C4738"/>
    <w:rsid w:val="002C51CD"/>
    <w:rsid w:val="002D211F"/>
    <w:rsid w:val="002D3251"/>
    <w:rsid w:val="002D6CA8"/>
    <w:rsid w:val="002E0D2E"/>
    <w:rsid w:val="002E11BD"/>
    <w:rsid w:val="002E21C1"/>
    <w:rsid w:val="002E4F10"/>
    <w:rsid w:val="002F2358"/>
    <w:rsid w:val="002F3E08"/>
    <w:rsid w:val="002F4D8D"/>
    <w:rsid w:val="002F671E"/>
    <w:rsid w:val="0030124E"/>
    <w:rsid w:val="00303AA5"/>
    <w:rsid w:val="00303AEE"/>
    <w:rsid w:val="0030597D"/>
    <w:rsid w:val="00312BCE"/>
    <w:rsid w:val="00313B2E"/>
    <w:rsid w:val="00313F4D"/>
    <w:rsid w:val="00314035"/>
    <w:rsid w:val="00323171"/>
    <w:rsid w:val="00332394"/>
    <w:rsid w:val="0033477A"/>
    <w:rsid w:val="003373A8"/>
    <w:rsid w:val="00340802"/>
    <w:rsid w:val="00341841"/>
    <w:rsid w:val="00344EC6"/>
    <w:rsid w:val="0034660D"/>
    <w:rsid w:val="00353055"/>
    <w:rsid w:val="00360432"/>
    <w:rsid w:val="00364656"/>
    <w:rsid w:val="00365C3D"/>
    <w:rsid w:val="00365C48"/>
    <w:rsid w:val="003743EE"/>
    <w:rsid w:val="00381275"/>
    <w:rsid w:val="0039034F"/>
    <w:rsid w:val="00390E94"/>
    <w:rsid w:val="00392FA3"/>
    <w:rsid w:val="0039638C"/>
    <w:rsid w:val="00397F26"/>
    <w:rsid w:val="003A6FD9"/>
    <w:rsid w:val="003B0DF2"/>
    <w:rsid w:val="003B3790"/>
    <w:rsid w:val="003B3946"/>
    <w:rsid w:val="003B46DE"/>
    <w:rsid w:val="003B783F"/>
    <w:rsid w:val="003B7AB9"/>
    <w:rsid w:val="003C1AFD"/>
    <w:rsid w:val="003C36BD"/>
    <w:rsid w:val="003C43FE"/>
    <w:rsid w:val="003C54F4"/>
    <w:rsid w:val="003C5503"/>
    <w:rsid w:val="003C7901"/>
    <w:rsid w:val="003D19A3"/>
    <w:rsid w:val="003E32B2"/>
    <w:rsid w:val="003F19C4"/>
    <w:rsid w:val="003F1C77"/>
    <w:rsid w:val="003F26C2"/>
    <w:rsid w:val="003F4976"/>
    <w:rsid w:val="003F5C3D"/>
    <w:rsid w:val="004003DE"/>
    <w:rsid w:val="00402EA5"/>
    <w:rsid w:val="004035BE"/>
    <w:rsid w:val="004058EE"/>
    <w:rsid w:val="00405B1E"/>
    <w:rsid w:val="0041005D"/>
    <w:rsid w:val="00414271"/>
    <w:rsid w:val="0042060E"/>
    <w:rsid w:val="00422417"/>
    <w:rsid w:val="00427D09"/>
    <w:rsid w:val="00430BDF"/>
    <w:rsid w:val="0043501C"/>
    <w:rsid w:val="00435C73"/>
    <w:rsid w:val="0043774C"/>
    <w:rsid w:val="004462B0"/>
    <w:rsid w:val="00452C97"/>
    <w:rsid w:val="00457EBF"/>
    <w:rsid w:val="0046034A"/>
    <w:rsid w:val="004609BC"/>
    <w:rsid w:val="00461419"/>
    <w:rsid w:val="00462B51"/>
    <w:rsid w:val="004645FE"/>
    <w:rsid w:val="004726A4"/>
    <w:rsid w:val="00475222"/>
    <w:rsid w:val="00481919"/>
    <w:rsid w:val="00484DE4"/>
    <w:rsid w:val="004870AA"/>
    <w:rsid w:val="00491FEA"/>
    <w:rsid w:val="00492897"/>
    <w:rsid w:val="004939A1"/>
    <w:rsid w:val="00496139"/>
    <w:rsid w:val="00497EE0"/>
    <w:rsid w:val="004A45CA"/>
    <w:rsid w:val="004A689C"/>
    <w:rsid w:val="004B45D0"/>
    <w:rsid w:val="004B7743"/>
    <w:rsid w:val="004C33E3"/>
    <w:rsid w:val="004C557C"/>
    <w:rsid w:val="004D0105"/>
    <w:rsid w:val="004D1165"/>
    <w:rsid w:val="004D4B6B"/>
    <w:rsid w:val="004D6BE0"/>
    <w:rsid w:val="004D6E12"/>
    <w:rsid w:val="004E1DF9"/>
    <w:rsid w:val="004E4E46"/>
    <w:rsid w:val="004E57B3"/>
    <w:rsid w:val="004F2F4C"/>
    <w:rsid w:val="00504040"/>
    <w:rsid w:val="00512B28"/>
    <w:rsid w:val="00513A6F"/>
    <w:rsid w:val="005256DC"/>
    <w:rsid w:val="005269BB"/>
    <w:rsid w:val="0052755A"/>
    <w:rsid w:val="00530573"/>
    <w:rsid w:val="005351C9"/>
    <w:rsid w:val="00535C57"/>
    <w:rsid w:val="00540468"/>
    <w:rsid w:val="00544905"/>
    <w:rsid w:val="005533E0"/>
    <w:rsid w:val="00553AAD"/>
    <w:rsid w:val="00560F9C"/>
    <w:rsid w:val="0056647C"/>
    <w:rsid w:val="00566FF0"/>
    <w:rsid w:val="00573257"/>
    <w:rsid w:val="0057683C"/>
    <w:rsid w:val="005818EE"/>
    <w:rsid w:val="00581BD9"/>
    <w:rsid w:val="005920AC"/>
    <w:rsid w:val="005A0056"/>
    <w:rsid w:val="005A17BE"/>
    <w:rsid w:val="005A66DF"/>
    <w:rsid w:val="005B531E"/>
    <w:rsid w:val="005B77EC"/>
    <w:rsid w:val="005C242C"/>
    <w:rsid w:val="005C2B81"/>
    <w:rsid w:val="005C6EE5"/>
    <w:rsid w:val="005D16A5"/>
    <w:rsid w:val="005D64E8"/>
    <w:rsid w:val="005F39BD"/>
    <w:rsid w:val="005F4559"/>
    <w:rsid w:val="005F700D"/>
    <w:rsid w:val="0061229D"/>
    <w:rsid w:val="006129B4"/>
    <w:rsid w:val="0061323D"/>
    <w:rsid w:val="0061492B"/>
    <w:rsid w:val="00615B52"/>
    <w:rsid w:val="006161BC"/>
    <w:rsid w:val="0062557E"/>
    <w:rsid w:val="006257B6"/>
    <w:rsid w:val="0063100B"/>
    <w:rsid w:val="006344E0"/>
    <w:rsid w:val="00634995"/>
    <w:rsid w:val="00634E01"/>
    <w:rsid w:val="00635105"/>
    <w:rsid w:val="00636358"/>
    <w:rsid w:val="006376D1"/>
    <w:rsid w:val="006440A2"/>
    <w:rsid w:val="00644CAF"/>
    <w:rsid w:val="00654143"/>
    <w:rsid w:val="006653DE"/>
    <w:rsid w:val="00674FDC"/>
    <w:rsid w:val="00675B49"/>
    <w:rsid w:val="00680C2E"/>
    <w:rsid w:val="006846D1"/>
    <w:rsid w:val="00691D68"/>
    <w:rsid w:val="006A06C0"/>
    <w:rsid w:val="006A3FE0"/>
    <w:rsid w:val="006A436E"/>
    <w:rsid w:val="006A6283"/>
    <w:rsid w:val="006A7168"/>
    <w:rsid w:val="006A7790"/>
    <w:rsid w:val="006B2846"/>
    <w:rsid w:val="006B3429"/>
    <w:rsid w:val="006B3927"/>
    <w:rsid w:val="006B47ED"/>
    <w:rsid w:val="006B5A76"/>
    <w:rsid w:val="006B6CF7"/>
    <w:rsid w:val="006B7B43"/>
    <w:rsid w:val="006C7B2B"/>
    <w:rsid w:val="006E33BE"/>
    <w:rsid w:val="006E67EA"/>
    <w:rsid w:val="006F0555"/>
    <w:rsid w:val="006F27BD"/>
    <w:rsid w:val="006F4DD1"/>
    <w:rsid w:val="006F594E"/>
    <w:rsid w:val="00700386"/>
    <w:rsid w:val="007116DE"/>
    <w:rsid w:val="007159B9"/>
    <w:rsid w:val="007213E6"/>
    <w:rsid w:val="0072190B"/>
    <w:rsid w:val="00724D43"/>
    <w:rsid w:val="0073560F"/>
    <w:rsid w:val="00735A51"/>
    <w:rsid w:val="00742349"/>
    <w:rsid w:val="00746075"/>
    <w:rsid w:val="00746CEB"/>
    <w:rsid w:val="00750FF7"/>
    <w:rsid w:val="00757070"/>
    <w:rsid w:val="00762390"/>
    <w:rsid w:val="00764AF9"/>
    <w:rsid w:val="0077284D"/>
    <w:rsid w:val="0077382C"/>
    <w:rsid w:val="007869F7"/>
    <w:rsid w:val="007A34E3"/>
    <w:rsid w:val="007A6193"/>
    <w:rsid w:val="007B2E56"/>
    <w:rsid w:val="007B4B38"/>
    <w:rsid w:val="007B51B9"/>
    <w:rsid w:val="007C0546"/>
    <w:rsid w:val="007C0B92"/>
    <w:rsid w:val="007D12AF"/>
    <w:rsid w:val="007D12CF"/>
    <w:rsid w:val="007D54BD"/>
    <w:rsid w:val="007E2674"/>
    <w:rsid w:val="007E2DD3"/>
    <w:rsid w:val="007E6B4A"/>
    <w:rsid w:val="00805A1E"/>
    <w:rsid w:val="0080688E"/>
    <w:rsid w:val="00806C76"/>
    <w:rsid w:val="00810600"/>
    <w:rsid w:val="00814B5B"/>
    <w:rsid w:val="00814F7C"/>
    <w:rsid w:val="008159C1"/>
    <w:rsid w:val="008217C9"/>
    <w:rsid w:val="00823328"/>
    <w:rsid w:val="00823CC4"/>
    <w:rsid w:val="00823F5E"/>
    <w:rsid w:val="008243E9"/>
    <w:rsid w:val="00824FC8"/>
    <w:rsid w:val="00826A1B"/>
    <w:rsid w:val="00834ABD"/>
    <w:rsid w:val="008413CC"/>
    <w:rsid w:val="00845839"/>
    <w:rsid w:val="00862B19"/>
    <w:rsid w:val="008644D4"/>
    <w:rsid w:val="00866E67"/>
    <w:rsid w:val="00880F47"/>
    <w:rsid w:val="00884FD9"/>
    <w:rsid w:val="00887748"/>
    <w:rsid w:val="00894B76"/>
    <w:rsid w:val="0089623E"/>
    <w:rsid w:val="008A7CCF"/>
    <w:rsid w:val="008B0D16"/>
    <w:rsid w:val="008B1195"/>
    <w:rsid w:val="008B3943"/>
    <w:rsid w:val="008B5898"/>
    <w:rsid w:val="008B6CBF"/>
    <w:rsid w:val="008C007E"/>
    <w:rsid w:val="008C6396"/>
    <w:rsid w:val="008C7DC8"/>
    <w:rsid w:val="008D16A2"/>
    <w:rsid w:val="008D2613"/>
    <w:rsid w:val="008D6229"/>
    <w:rsid w:val="008E0809"/>
    <w:rsid w:val="008E1EBF"/>
    <w:rsid w:val="008E3886"/>
    <w:rsid w:val="008E652E"/>
    <w:rsid w:val="008E7628"/>
    <w:rsid w:val="008F5C3F"/>
    <w:rsid w:val="00901403"/>
    <w:rsid w:val="009043FD"/>
    <w:rsid w:val="00904FCE"/>
    <w:rsid w:val="00912B92"/>
    <w:rsid w:val="009135FC"/>
    <w:rsid w:val="00914FF1"/>
    <w:rsid w:val="00915BC1"/>
    <w:rsid w:val="00916123"/>
    <w:rsid w:val="00916CE4"/>
    <w:rsid w:val="009172D1"/>
    <w:rsid w:val="009207D7"/>
    <w:rsid w:val="009211E0"/>
    <w:rsid w:val="00924D01"/>
    <w:rsid w:val="0092608E"/>
    <w:rsid w:val="00926E9A"/>
    <w:rsid w:val="009273DB"/>
    <w:rsid w:val="009302CA"/>
    <w:rsid w:val="00931131"/>
    <w:rsid w:val="00933BD6"/>
    <w:rsid w:val="00940AD0"/>
    <w:rsid w:val="009419ED"/>
    <w:rsid w:val="00943EA0"/>
    <w:rsid w:val="00945401"/>
    <w:rsid w:val="009516B8"/>
    <w:rsid w:val="00954A2C"/>
    <w:rsid w:val="009576DE"/>
    <w:rsid w:val="00960BC5"/>
    <w:rsid w:val="00960F1B"/>
    <w:rsid w:val="00963C2A"/>
    <w:rsid w:val="00972435"/>
    <w:rsid w:val="00984FF0"/>
    <w:rsid w:val="00985421"/>
    <w:rsid w:val="0098624C"/>
    <w:rsid w:val="00986270"/>
    <w:rsid w:val="0099122C"/>
    <w:rsid w:val="009918BC"/>
    <w:rsid w:val="009926BE"/>
    <w:rsid w:val="00997670"/>
    <w:rsid w:val="009A0BB7"/>
    <w:rsid w:val="009A7357"/>
    <w:rsid w:val="009B10DA"/>
    <w:rsid w:val="009B2B72"/>
    <w:rsid w:val="009B38C8"/>
    <w:rsid w:val="009B5B12"/>
    <w:rsid w:val="009B6105"/>
    <w:rsid w:val="009D0FD7"/>
    <w:rsid w:val="009D1B4C"/>
    <w:rsid w:val="009E2F60"/>
    <w:rsid w:val="009E5604"/>
    <w:rsid w:val="009E7A8B"/>
    <w:rsid w:val="009F100C"/>
    <w:rsid w:val="009F2350"/>
    <w:rsid w:val="009F37E7"/>
    <w:rsid w:val="009F38A9"/>
    <w:rsid w:val="00A01E05"/>
    <w:rsid w:val="00A043C2"/>
    <w:rsid w:val="00A0566C"/>
    <w:rsid w:val="00A05E32"/>
    <w:rsid w:val="00A15652"/>
    <w:rsid w:val="00A210AD"/>
    <w:rsid w:val="00A25364"/>
    <w:rsid w:val="00A27D33"/>
    <w:rsid w:val="00A301AF"/>
    <w:rsid w:val="00A36ABC"/>
    <w:rsid w:val="00A47CC1"/>
    <w:rsid w:val="00A47ED4"/>
    <w:rsid w:val="00A51DAF"/>
    <w:rsid w:val="00A52CE6"/>
    <w:rsid w:val="00A534BF"/>
    <w:rsid w:val="00A53B68"/>
    <w:rsid w:val="00A55F34"/>
    <w:rsid w:val="00A604AB"/>
    <w:rsid w:val="00A611FB"/>
    <w:rsid w:val="00A61EF6"/>
    <w:rsid w:val="00A65E2E"/>
    <w:rsid w:val="00A66BFA"/>
    <w:rsid w:val="00A71F4B"/>
    <w:rsid w:val="00A81DAA"/>
    <w:rsid w:val="00A8211E"/>
    <w:rsid w:val="00A82C0E"/>
    <w:rsid w:val="00A83CBE"/>
    <w:rsid w:val="00A96B08"/>
    <w:rsid w:val="00A97971"/>
    <w:rsid w:val="00AA06A0"/>
    <w:rsid w:val="00AA1919"/>
    <w:rsid w:val="00AA6D89"/>
    <w:rsid w:val="00AB16B9"/>
    <w:rsid w:val="00AB3837"/>
    <w:rsid w:val="00AC01CE"/>
    <w:rsid w:val="00AF1010"/>
    <w:rsid w:val="00AF1A9F"/>
    <w:rsid w:val="00AF211F"/>
    <w:rsid w:val="00AF644E"/>
    <w:rsid w:val="00B01755"/>
    <w:rsid w:val="00B04809"/>
    <w:rsid w:val="00B053C3"/>
    <w:rsid w:val="00B05F00"/>
    <w:rsid w:val="00B06044"/>
    <w:rsid w:val="00B06E0E"/>
    <w:rsid w:val="00B07722"/>
    <w:rsid w:val="00B12865"/>
    <w:rsid w:val="00B12DE8"/>
    <w:rsid w:val="00B13DFC"/>
    <w:rsid w:val="00B24EFB"/>
    <w:rsid w:val="00B277F1"/>
    <w:rsid w:val="00B30EC1"/>
    <w:rsid w:val="00B409F6"/>
    <w:rsid w:val="00B45606"/>
    <w:rsid w:val="00B4702F"/>
    <w:rsid w:val="00B47919"/>
    <w:rsid w:val="00B530B6"/>
    <w:rsid w:val="00B560CE"/>
    <w:rsid w:val="00B60456"/>
    <w:rsid w:val="00B64A4F"/>
    <w:rsid w:val="00B76194"/>
    <w:rsid w:val="00B828C5"/>
    <w:rsid w:val="00B86FF9"/>
    <w:rsid w:val="00BA496C"/>
    <w:rsid w:val="00BA6ECF"/>
    <w:rsid w:val="00BA7AD9"/>
    <w:rsid w:val="00BB0EB4"/>
    <w:rsid w:val="00BB3E83"/>
    <w:rsid w:val="00BB7CE6"/>
    <w:rsid w:val="00BC25DF"/>
    <w:rsid w:val="00BC3A58"/>
    <w:rsid w:val="00BE2387"/>
    <w:rsid w:val="00BF2A9E"/>
    <w:rsid w:val="00C00C92"/>
    <w:rsid w:val="00C072A6"/>
    <w:rsid w:val="00C12945"/>
    <w:rsid w:val="00C1699E"/>
    <w:rsid w:val="00C1790C"/>
    <w:rsid w:val="00C210C7"/>
    <w:rsid w:val="00C27C89"/>
    <w:rsid w:val="00C30AD4"/>
    <w:rsid w:val="00C35874"/>
    <w:rsid w:val="00C35B64"/>
    <w:rsid w:val="00C36463"/>
    <w:rsid w:val="00C42FD5"/>
    <w:rsid w:val="00C44387"/>
    <w:rsid w:val="00C512E8"/>
    <w:rsid w:val="00C51353"/>
    <w:rsid w:val="00C515DD"/>
    <w:rsid w:val="00C56DA2"/>
    <w:rsid w:val="00C6247E"/>
    <w:rsid w:val="00C62F9D"/>
    <w:rsid w:val="00C635B4"/>
    <w:rsid w:val="00C65C2C"/>
    <w:rsid w:val="00C837F6"/>
    <w:rsid w:val="00C87665"/>
    <w:rsid w:val="00C90873"/>
    <w:rsid w:val="00C91946"/>
    <w:rsid w:val="00C946B5"/>
    <w:rsid w:val="00C94E3F"/>
    <w:rsid w:val="00CA194C"/>
    <w:rsid w:val="00CA1E43"/>
    <w:rsid w:val="00CA7B70"/>
    <w:rsid w:val="00CB0B08"/>
    <w:rsid w:val="00CB114F"/>
    <w:rsid w:val="00CB2437"/>
    <w:rsid w:val="00CB49DC"/>
    <w:rsid w:val="00CC2046"/>
    <w:rsid w:val="00CC56E6"/>
    <w:rsid w:val="00CC78DB"/>
    <w:rsid w:val="00CD1633"/>
    <w:rsid w:val="00CE3BDD"/>
    <w:rsid w:val="00CF724D"/>
    <w:rsid w:val="00CF7DC1"/>
    <w:rsid w:val="00D00398"/>
    <w:rsid w:val="00D0052C"/>
    <w:rsid w:val="00D0478B"/>
    <w:rsid w:val="00D047D2"/>
    <w:rsid w:val="00D106EE"/>
    <w:rsid w:val="00D21139"/>
    <w:rsid w:val="00D267FD"/>
    <w:rsid w:val="00D26A58"/>
    <w:rsid w:val="00D32994"/>
    <w:rsid w:val="00D4769E"/>
    <w:rsid w:val="00D509D4"/>
    <w:rsid w:val="00D50CAD"/>
    <w:rsid w:val="00D633B2"/>
    <w:rsid w:val="00D75D3D"/>
    <w:rsid w:val="00D76625"/>
    <w:rsid w:val="00D7754B"/>
    <w:rsid w:val="00D80242"/>
    <w:rsid w:val="00D81DB9"/>
    <w:rsid w:val="00D83943"/>
    <w:rsid w:val="00D862A0"/>
    <w:rsid w:val="00D873CC"/>
    <w:rsid w:val="00D904A9"/>
    <w:rsid w:val="00D91823"/>
    <w:rsid w:val="00DA1605"/>
    <w:rsid w:val="00DA1DE6"/>
    <w:rsid w:val="00DB3D7B"/>
    <w:rsid w:val="00DB44F1"/>
    <w:rsid w:val="00DB6226"/>
    <w:rsid w:val="00DC0C6C"/>
    <w:rsid w:val="00DC3377"/>
    <w:rsid w:val="00DC4DC4"/>
    <w:rsid w:val="00DC5D9D"/>
    <w:rsid w:val="00DD2D3D"/>
    <w:rsid w:val="00DE0C84"/>
    <w:rsid w:val="00DF603D"/>
    <w:rsid w:val="00E041E0"/>
    <w:rsid w:val="00E12B55"/>
    <w:rsid w:val="00E12D07"/>
    <w:rsid w:val="00E223CF"/>
    <w:rsid w:val="00E2465F"/>
    <w:rsid w:val="00E30B6D"/>
    <w:rsid w:val="00E32503"/>
    <w:rsid w:val="00E3740B"/>
    <w:rsid w:val="00E37C97"/>
    <w:rsid w:val="00E4469D"/>
    <w:rsid w:val="00E54F88"/>
    <w:rsid w:val="00E652DD"/>
    <w:rsid w:val="00E671B2"/>
    <w:rsid w:val="00E70873"/>
    <w:rsid w:val="00E7092F"/>
    <w:rsid w:val="00E72F26"/>
    <w:rsid w:val="00E77994"/>
    <w:rsid w:val="00E81553"/>
    <w:rsid w:val="00E81D26"/>
    <w:rsid w:val="00E84978"/>
    <w:rsid w:val="00E8551C"/>
    <w:rsid w:val="00E87C8A"/>
    <w:rsid w:val="00E87DF1"/>
    <w:rsid w:val="00E907E1"/>
    <w:rsid w:val="00E90AA7"/>
    <w:rsid w:val="00E966AE"/>
    <w:rsid w:val="00EA0803"/>
    <w:rsid w:val="00EA76BC"/>
    <w:rsid w:val="00EB0191"/>
    <w:rsid w:val="00EB5A70"/>
    <w:rsid w:val="00EC5B66"/>
    <w:rsid w:val="00ED36B2"/>
    <w:rsid w:val="00ED43E5"/>
    <w:rsid w:val="00EE2F54"/>
    <w:rsid w:val="00EF0B7B"/>
    <w:rsid w:val="00EF0C64"/>
    <w:rsid w:val="00EF2284"/>
    <w:rsid w:val="00F00735"/>
    <w:rsid w:val="00F0352A"/>
    <w:rsid w:val="00F1335A"/>
    <w:rsid w:val="00F20D98"/>
    <w:rsid w:val="00F238FD"/>
    <w:rsid w:val="00F26A9C"/>
    <w:rsid w:val="00F27968"/>
    <w:rsid w:val="00F31843"/>
    <w:rsid w:val="00F3195D"/>
    <w:rsid w:val="00F327FC"/>
    <w:rsid w:val="00F3300E"/>
    <w:rsid w:val="00F37583"/>
    <w:rsid w:val="00F40A8C"/>
    <w:rsid w:val="00F40F38"/>
    <w:rsid w:val="00F434DA"/>
    <w:rsid w:val="00F4515B"/>
    <w:rsid w:val="00F45814"/>
    <w:rsid w:val="00F643A2"/>
    <w:rsid w:val="00F663FD"/>
    <w:rsid w:val="00F67CC7"/>
    <w:rsid w:val="00F70F4B"/>
    <w:rsid w:val="00F735AB"/>
    <w:rsid w:val="00F735BC"/>
    <w:rsid w:val="00F8022A"/>
    <w:rsid w:val="00F8391B"/>
    <w:rsid w:val="00F8699B"/>
    <w:rsid w:val="00FA269A"/>
    <w:rsid w:val="00FA3E7B"/>
    <w:rsid w:val="00FA4B26"/>
    <w:rsid w:val="00FA7946"/>
    <w:rsid w:val="00FB37D8"/>
    <w:rsid w:val="00FB444A"/>
    <w:rsid w:val="00FC2882"/>
    <w:rsid w:val="00FC2C09"/>
    <w:rsid w:val="00FC2FAB"/>
    <w:rsid w:val="00FC6A99"/>
    <w:rsid w:val="00FC7BC0"/>
    <w:rsid w:val="00FD2653"/>
    <w:rsid w:val="00FD26E9"/>
    <w:rsid w:val="00FD3535"/>
    <w:rsid w:val="00FD4514"/>
    <w:rsid w:val="00FD47D3"/>
    <w:rsid w:val="00FD4C0E"/>
    <w:rsid w:val="00FD4EC1"/>
    <w:rsid w:val="00FE5310"/>
    <w:rsid w:val="00FF0989"/>
    <w:rsid w:val="00FF6CC6"/>
    <w:rsid w:val="00FF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3F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3B783F"/>
    <w:pPr>
      <w:keepNext/>
      <w:numPr>
        <w:numId w:val="6"/>
      </w:numPr>
      <w:shd w:val="clear" w:color="auto" w:fill="E6E6E6"/>
      <w:spacing w:before="120" w:after="120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3B783F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3B783F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3B783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8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783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3B783F"/>
  </w:style>
  <w:style w:type="paragraph" w:customStyle="1" w:styleId="Headertext">
    <w:name w:val="Header text"/>
    <w:basedOn w:val="Header"/>
    <w:rsid w:val="003B783F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3B783F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3B783F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semiHidden/>
    <w:rsid w:val="003B783F"/>
    <w:pPr>
      <w:ind w:left="200"/>
    </w:pPr>
  </w:style>
  <w:style w:type="paragraph" w:styleId="TOC3">
    <w:name w:val="toc 3"/>
    <w:basedOn w:val="Normal"/>
    <w:next w:val="Normal"/>
    <w:semiHidden/>
    <w:rsid w:val="003B783F"/>
    <w:pPr>
      <w:ind w:left="400"/>
    </w:pPr>
  </w:style>
  <w:style w:type="paragraph" w:styleId="TOC4">
    <w:name w:val="toc 4"/>
    <w:basedOn w:val="Normal"/>
    <w:next w:val="Normal"/>
    <w:semiHidden/>
    <w:rsid w:val="003B783F"/>
    <w:pPr>
      <w:ind w:left="600"/>
    </w:pPr>
  </w:style>
  <w:style w:type="paragraph" w:styleId="TOC5">
    <w:name w:val="toc 5"/>
    <w:basedOn w:val="Normal"/>
    <w:next w:val="Normal"/>
    <w:semiHidden/>
    <w:rsid w:val="003B783F"/>
    <w:pPr>
      <w:ind w:left="800"/>
    </w:pPr>
  </w:style>
  <w:style w:type="paragraph" w:styleId="TOC6">
    <w:name w:val="toc 6"/>
    <w:basedOn w:val="Normal"/>
    <w:next w:val="Normal"/>
    <w:autoRedefine/>
    <w:semiHidden/>
    <w:rsid w:val="003B783F"/>
    <w:pPr>
      <w:ind w:left="1000"/>
    </w:pPr>
  </w:style>
  <w:style w:type="paragraph" w:styleId="TOC7">
    <w:name w:val="toc 7"/>
    <w:basedOn w:val="Normal"/>
    <w:next w:val="Normal"/>
    <w:autoRedefine/>
    <w:semiHidden/>
    <w:rsid w:val="003B783F"/>
    <w:pPr>
      <w:ind w:left="1200"/>
    </w:pPr>
  </w:style>
  <w:style w:type="paragraph" w:styleId="TOC8">
    <w:name w:val="toc 8"/>
    <w:basedOn w:val="Normal"/>
    <w:next w:val="Normal"/>
    <w:autoRedefine/>
    <w:semiHidden/>
    <w:rsid w:val="003B783F"/>
    <w:pPr>
      <w:ind w:left="1400"/>
    </w:pPr>
  </w:style>
  <w:style w:type="paragraph" w:styleId="TOC9">
    <w:name w:val="toc 9"/>
    <w:basedOn w:val="Normal"/>
    <w:next w:val="Normal"/>
    <w:autoRedefine/>
    <w:semiHidden/>
    <w:rsid w:val="003B783F"/>
    <w:pPr>
      <w:ind w:left="1600"/>
    </w:pPr>
  </w:style>
  <w:style w:type="character" w:styleId="Hyperlink">
    <w:name w:val="Hyperlink"/>
    <w:basedOn w:val="DefaultParagraphFont"/>
    <w:rsid w:val="003B783F"/>
    <w:rPr>
      <w:color w:val="0000FF"/>
      <w:u w:val="single"/>
    </w:rPr>
  </w:style>
  <w:style w:type="paragraph" w:customStyle="1" w:styleId="Loetelu111">
    <w:name w:val="Loetelu  1.1.1"/>
    <w:basedOn w:val="Normal"/>
    <w:rsid w:val="003B783F"/>
    <w:pPr>
      <w:ind w:left="721" w:hanging="437"/>
    </w:pPr>
  </w:style>
  <w:style w:type="paragraph" w:customStyle="1" w:styleId="Loetelu1111">
    <w:name w:val="Loetelu 1.1.1.1"/>
    <w:basedOn w:val="Normal"/>
    <w:rsid w:val="003B783F"/>
    <w:pPr>
      <w:numPr>
        <w:ilvl w:val="2"/>
        <w:numId w:val="5"/>
      </w:numPr>
    </w:pPr>
  </w:style>
  <w:style w:type="paragraph" w:customStyle="1" w:styleId="Kommentaar">
    <w:name w:val="Kommentaar"/>
    <w:basedOn w:val="Normal"/>
    <w:next w:val="Normal"/>
    <w:rsid w:val="001C57D2"/>
    <w:pPr>
      <w:numPr>
        <w:ilvl w:val="3"/>
        <w:numId w:val="5"/>
      </w:numPr>
    </w:pPr>
  </w:style>
  <w:style w:type="table" w:styleId="TableGrid">
    <w:name w:val="Table Grid"/>
    <w:basedOn w:val="TableNormal"/>
    <w:rsid w:val="00C42FD5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37F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52CE6"/>
    <w:rPr>
      <w:sz w:val="16"/>
      <w:szCs w:val="16"/>
    </w:rPr>
  </w:style>
  <w:style w:type="paragraph" w:styleId="CommentText">
    <w:name w:val="annotation text"/>
    <w:basedOn w:val="Normal"/>
    <w:semiHidden/>
    <w:rsid w:val="00A52CE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2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hAnsi="Courier New" w:cs="Courier New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B2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75B49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A979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797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CEBFBDEE3794F867224C674F1B56A" ma:contentTypeVersion="0" ma:contentTypeDescription="Create a new document." ma:contentTypeScope="" ma:versionID="2fe47c3337b6845ce099164744c232a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1F4280-0CE5-407C-B135-F01B4F949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B463C2D-328F-4C2A-9D9F-1631ADBC932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8AC399B-743A-40FE-954B-C68B9BE45D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759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MSO Service paigaldusjuhend</vt:lpstr>
    </vt:vector>
  </TitlesOfParts>
  <Company>AS Webmedia</Company>
  <LinksUpToDate>false</LinksUpToDate>
  <CharactersWithSpaces>5156</CharactersWithSpaces>
  <SharedDoc>false</SharedDoc>
  <HLinks>
    <vt:vector size="12" baseType="variant">
      <vt:variant>
        <vt:i4>2097240</vt:i4>
      </vt:variant>
      <vt:variant>
        <vt:i4>12</vt:i4>
      </vt:variant>
      <vt:variant>
        <vt:i4>0</vt:i4>
      </vt:variant>
      <vt:variant>
        <vt:i4>5</vt:i4>
      </vt:variant>
      <vt:variant>
        <vt:lpwstr>http://demo2.webmedia.ee/eHL/prototyyp/index.php?action=show_page&amp;from_menu=&amp;page_id=1022</vt:lpwstr>
      </vt:variant>
      <vt:variant>
        <vt:lpwstr/>
      </vt:variant>
      <vt:variant>
        <vt:i4>7405663</vt:i4>
      </vt:variant>
      <vt:variant>
        <vt:i4>3</vt:i4>
      </vt:variant>
      <vt:variant>
        <vt:i4>0</vt:i4>
      </vt:variant>
      <vt:variant>
        <vt:i4>5</vt:i4>
      </vt:variant>
      <vt:variant>
        <vt:lpwstr>http://demo2.webmedia.ee/eHL/prototyyp/x.php?action=show_page&amp;page_id=1022</vt:lpwstr>
      </vt:variant>
      <vt:variant>
        <vt:lpwstr>#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MSO Service paigaldusjuhend</dc:title>
  <dc:creator>Alar Kvell</dc:creator>
  <cp:lastModifiedBy>Alar Kvell</cp:lastModifiedBy>
  <cp:revision>37</cp:revision>
  <cp:lastPrinted>2003-09-05T10:40:00Z</cp:lastPrinted>
  <dcterms:created xsi:type="dcterms:W3CDTF">2010-04-27T13:35:00Z</dcterms:created>
  <dcterms:modified xsi:type="dcterms:W3CDTF">2011-04-08T07:15:00Z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0x0101001E0CEBFBDEE3794F867224C674F1B56A</vt:lpwstr>
  </property>
</Properties>
</file>