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5426"/>
      </w:tblGrid>
      <w:tr w:rsidR="00473585" w:rsidRPr="0024175B">
        <w:tc>
          <w:tcPr>
            <w:tcW w:w="1008" w:type="dxa"/>
          </w:tcPr>
          <w:p w:rsidR="00473585" w:rsidRPr="0024175B" w:rsidRDefault="00473585" w:rsidP="00B409F6">
            <w:pPr>
              <w:rPr>
                <w:b/>
                <w:bCs/>
                <w:sz w:val="16"/>
              </w:rPr>
            </w:pPr>
            <w:r w:rsidRPr="0024175B">
              <w:rPr>
                <w:b/>
                <w:bCs/>
                <w:sz w:val="16"/>
              </w:rPr>
              <w:t>Versioon</w:t>
            </w:r>
          </w:p>
        </w:tc>
        <w:tc>
          <w:tcPr>
            <w:tcW w:w="1980" w:type="dxa"/>
          </w:tcPr>
          <w:p w:rsidR="00473585" w:rsidRPr="0024175B" w:rsidRDefault="00473585" w:rsidP="00B409F6">
            <w:pPr>
              <w:rPr>
                <w:b/>
                <w:bCs/>
                <w:sz w:val="16"/>
              </w:rPr>
            </w:pPr>
            <w:bookmarkStart w:id="2" w:name="_GoBack"/>
            <w:bookmarkEnd w:id="2"/>
            <w:r w:rsidRPr="0024175B">
              <w:rPr>
                <w:b/>
                <w:bCs/>
                <w:sz w:val="16"/>
              </w:rPr>
              <w:t>Muutmise kuupäev</w:t>
            </w:r>
          </w:p>
        </w:tc>
        <w:tc>
          <w:tcPr>
            <w:tcW w:w="5426" w:type="dxa"/>
          </w:tcPr>
          <w:p w:rsidR="00473585" w:rsidRPr="0024175B" w:rsidRDefault="00473585" w:rsidP="00B409F6">
            <w:pPr>
              <w:rPr>
                <w:b/>
                <w:bCs/>
                <w:sz w:val="16"/>
              </w:rPr>
            </w:pPr>
            <w:r w:rsidRPr="0024175B">
              <w:rPr>
                <w:b/>
                <w:bCs/>
                <w:sz w:val="16"/>
              </w:rPr>
              <w:t>Muudatus</w:t>
            </w:r>
          </w:p>
        </w:tc>
      </w:tr>
      <w:tr w:rsidR="00473585" w:rsidRPr="0024175B">
        <w:tc>
          <w:tcPr>
            <w:tcW w:w="1008" w:type="dxa"/>
          </w:tcPr>
          <w:p w:rsidR="00473585" w:rsidRPr="0024175B" w:rsidRDefault="00473585" w:rsidP="001066D7">
            <w:pPr>
              <w:pStyle w:val="Header"/>
              <w:tabs>
                <w:tab w:val="clear" w:pos="4153"/>
                <w:tab w:val="clear" w:pos="8306"/>
              </w:tabs>
              <w:rPr>
                <w:sz w:val="16"/>
              </w:rPr>
            </w:pPr>
            <w:r w:rsidRPr="0024175B">
              <w:rPr>
                <w:sz w:val="16"/>
              </w:rPr>
              <w:t>1.0</w:t>
            </w:r>
          </w:p>
        </w:tc>
        <w:tc>
          <w:tcPr>
            <w:tcW w:w="1980" w:type="dxa"/>
          </w:tcPr>
          <w:p w:rsidR="00473585" w:rsidRPr="0024175B" w:rsidRDefault="00473585" w:rsidP="00037B24">
            <w:pPr>
              <w:rPr>
                <w:sz w:val="16"/>
              </w:rPr>
            </w:pPr>
            <w:r w:rsidRPr="0024175B">
              <w:rPr>
                <w:sz w:val="16"/>
              </w:rPr>
              <w:t>08.12.2010</w:t>
            </w:r>
          </w:p>
        </w:tc>
        <w:tc>
          <w:tcPr>
            <w:tcW w:w="5426" w:type="dxa"/>
          </w:tcPr>
          <w:p w:rsidR="00473585" w:rsidRPr="0024175B" w:rsidRDefault="00473585" w:rsidP="00B409F6">
            <w:pPr>
              <w:rPr>
                <w:sz w:val="16"/>
              </w:rPr>
            </w:pPr>
            <w:r w:rsidRPr="0024175B">
              <w:rPr>
                <w:sz w:val="16"/>
              </w:rPr>
              <w:t>Dokumendi algversioon</w:t>
            </w:r>
          </w:p>
        </w:tc>
      </w:tr>
      <w:tr w:rsidR="00473585" w:rsidRPr="0024175B">
        <w:tc>
          <w:tcPr>
            <w:tcW w:w="1008" w:type="dxa"/>
          </w:tcPr>
          <w:p w:rsidR="00473585" w:rsidRPr="0024175B" w:rsidRDefault="00473585" w:rsidP="001066D7">
            <w:pPr>
              <w:pStyle w:val="Header"/>
              <w:tabs>
                <w:tab w:val="clear" w:pos="4153"/>
                <w:tab w:val="clear" w:pos="8306"/>
              </w:tabs>
              <w:rPr>
                <w:sz w:val="16"/>
              </w:rPr>
            </w:pPr>
            <w:r w:rsidRPr="0024175B">
              <w:rPr>
                <w:sz w:val="16"/>
              </w:rPr>
              <w:t>1.1</w:t>
            </w:r>
          </w:p>
        </w:tc>
        <w:tc>
          <w:tcPr>
            <w:tcW w:w="1980" w:type="dxa"/>
          </w:tcPr>
          <w:p w:rsidR="00473585" w:rsidRPr="0024175B" w:rsidRDefault="00473585" w:rsidP="00037B24">
            <w:pPr>
              <w:rPr>
                <w:sz w:val="16"/>
              </w:rPr>
            </w:pPr>
            <w:r w:rsidRPr="0024175B">
              <w:rPr>
                <w:sz w:val="16"/>
              </w:rPr>
              <w:t>03.01.2011</w:t>
            </w:r>
          </w:p>
        </w:tc>
        <w:tc>
          <w:tcPr>
            <w:tcW w:w="5426" w:type="dxa"/>
          </w:tcPr>
          <w:p w:rsidR="00473585" w:rsidRPr="0024175B" w:rsidRDefault="00473585" w:rsidP="00946709">
            <w:pPr>
              <w:rPr>
                <w:sz w:val="16"/>
              </w:rPr>
            </w:pPr>
            <w:r w:rsidRPr="0024175B">
              <w:rPr>
                <w:sz w:val="16"/>
              </w:rPr>
              <w:t>Täiendatud varundamise ja taastamise juhendit</w:t>
            </w:r>
          </w:p>
        </w:tc>
      </w:tr>
      <w:tr w:rsidR="00473585" w:rsidRPr="0024175B">
        <w:tc>
          <w:tcPr>
            <w:tcW w:w="1008" w:type="dxa"/>
          </w:tcPr>
          <w:p w:rsidR="00473585" w:rsidRPr="0024175B" w:rsidRDefault="00473585" w:rsidP="001066D7">
            <w:pPr>
              <w:pStyle w:val="Header"/>
              <w:tabs>
                <w:tab w:val="clear" w:pos="4153"/>
                <w:tab w:val="clear" w:pos="8306"/>
              </w:tabs>
              <w:rPr>
                <w:sz w:val="16"/>
              </w:rPr>
            </w:pPr>
            <w:r w:rsidRPr="0024175B">
              <w:rPr>
                <w:sz w:val="16"/>
              </w:rPr>
              <w:t>1.2</w:t>
            </w:r>
          </w:p>
        </w:tc>
        <w:tc>
          <w:tcPr>
            <w:tcW w:w="1980" w:type="dxa"/>
          </w:tcPr>
          <w:p w:rsidR="00473585" w:rsidRPr="0024175B" w:rsidRDefault="00473585" w:rsidP="00037B24">
            <w:pPr>
              <w:rPr>
                <w:sz w:val="16"/>
              </w:rPr>
            </w:pPr>
            <w:r w:rsidRPr="0024175B">
              <w:rPr>
                <w:sz w:val="16"/>
              </w:rPr>
              <w:t>07.04.2011</w:t>
            </w:r>
          </w:p>
        </w:tc>
        <w:tc>
          <w:tcPr>
            <w:tcW w:w="5426" w:type="dxa"/>
          </w:tcPr>
          <w:p w:rsidR="00473585" w:rsidRPr="0024175B" w:rsidRDefault="00473585" w:rsidP="00BD42A9">
            <w:pPr>
              <w:rPr>
                <w:sz w:val="16"/>
              </w:rPr>
            </w:pPr>
            <w:r w:rsidRPr="0024175B">
              <w:rPr>
                <w:sz w:val="16"/>
              </w:rPr>
              <w:t>Lisatud juhised paki ehitamiseks lähtekoodist. Täiendatud rakenduse versioonivahetuse juhendit.</w:t>
            </w:r>
          </w:p>
        </w:tc>
      </w:tr>
      <w:tr w:rsidR="00473585" w:rsidRPr="0024175B">
        <w:trPr>
          <w:ins w:id="3" w:author="Author"/>
        </w:trPr>
        <w:tc>
          <w:tcPr>
            <w:tcW w:w="1008" w:type="dxa"/>
          </w:tcPr>
          <w:p w:rsidR="00473585" w:rsidRPr="0024175B" w:rsidRDefault="00473585" w:rsidP="001066D7">
            <w:pPr>
              <w:pStyle w:val="Header"/>
              <w:tabs>
                <w:tab w:val="clear" w:pos="4153"/>
                <w:tab w:val="clear" w:pos="8306"/>
              </w:tabs>
              <w:rPr>
                <w:ins w:id="4" w:author="Author"/>
                <w:sz w:val="16"/>
              </w:rPr>
            </w:pPr>
            <w:ins w:id="5" w:author="Author">
              <w:r>
                <w:rPr>
                  <w:sz w:val="16"/>
                </w:rPr>
                <w:t>1.2.1</w:t>
              </w:r>
            </w:ins>
          </w:p>
        </w:tc>
        <w:tc>
          <w:tcPr>
            <w:tcW w:w="1980" w:type="dxa"/>
          </w:tcPr>
          <w:p w:rsidR="00473585" w:rsidRPr="0024175B" w:rsidRDefault="00473585" w:rsidP="00037B24">
            <w:pPr>
              <w:rPr>
                <w:ins w:id="6" w:author="Author"/>
                <w:sz w:val="16"/>
              </w:rPr>
            </w:pPr>
            <w:ins w:id="7" w:author="Author">
              <w:r>
                <w:rPr>
                  <w:sz w:val="16"/>
                </w:rPr>
                <w:t>21.09.2012</w:t>
              </w:r>
            </w:ins>
          </w:p>
        </w:tc>
        <w:tc>
          <w:tcPr>
            <w:tcW w:w="5426" w:type="dxa"/>
          </w:tcPr>
          <w:p w:rsidR="00473585" w:rsidRPr="0024175B" w:rsidRDefault="00473585" w:rsidP="00BD42A9">
            <w:pPr>
              <w:rPr>
                <w:ins w:id="8" w:author="Author"/>
                <w:sz w:val="16"/>
              </w:rPr>
            </w:pPr>
            <w:ins w:id="9" w:author="Author">
              <w:r>
                <w:rPr>
                  <w:sz w:val="16"/>
                </w:rPr>
                <w:t>Lisatud MaaIS liidese seadistamise juhised</w:t>
              </w:r>
            </w:ins>
          </w:p>
        </w:tc>
      </w:tr>
    </w:tbl>
    <w:p w:rsidR="009F100C" w:rsidRPr="0024175B" w:rsidRDefault="009F100C"/>
    <w:p w:rsidR="009F100C" w:rsidRPr="0024175B" w:rsidRDefault="00977245" w:rsidP="006B6CF7">
      <w:pPr>
        <w:pStyle w:val="Heading2"/>
        <w:spacing w:line="360" w:lineRule="auto"/>
      </w:pPr>
      <w:bookmarkStart w:id="10"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lastRenderedPageBreak/>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10"/>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lastRenderedPageBreak/>
        <w:t>SMTP server e-mailide välja saatmiseks – aadress ja port (tavaliselt TCP/25) määratavad konfist</w:t>
      </w:r>
    </w:p>
    <w:p w:rsidR="00977245" w:rsidRPr="0024175B" w:rsidRDefault="00977245">
      <w:pPr>
        <w:pStyle w:val="ListParagraph"/>
        <w:numPr>
          <w:ilvl w:val="0"/>
          <w:numId w:val="5"/>
        </w:numPr>
      </w:pPr>
      <w:r w:rsidRPr="0024175B">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Paigaldada OpenOffice.org. Näiteks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lastRenderedPageBreak/>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r>
      <w:r w:rsidRPr="0024175B">
        <w:lastRenderedPageBreak/>
        <w:t>&lt;%@ page session="false" %&gt;</w:t>
      </w:r>
      <w:r w:rsidRPr="0024175B">
        <w:br/>
        <w:t>&lt;% response.sendRedirect("/dhs/"); %&gt;</w:t>
      </w:r>
    </w:p>
    <w:p w:rsidR="00977245" w:rsidRPr="0024175B" w:rsidRDefault="00977245">
      <w:pPr>
        <w:pStyle w:val="ListParagraph"/>
        <w:numPr>
          <w:ilvl w:val="0"/>
          <w:numId w:val="13"/>
        </w:numPr>
        <w:jc w:val="left"/>
      </w:pPr>
      <w:r w:rsidRPr="0024175B">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Default="00977245">
      <w:pPr>
        <w:pStyle w:val="ListParagraph"/>
        <w:numPr>
          <w:ilvl w:val="0"/>
          <w:numId w:val="7"/>
        </w:numPr>
      </w:pPr>
      <w:r w:rsidRPr="0024175B">
        <w:t>ooo.exe viitab OpenOffice.org käivitusfailile.</w:t>
      </w:r>
    </w:p>
    <w:p w:rsidR="00E50D8E" w:rsidRPr="0024175B" w:rsidRDefault="00E50D8E">
      <w:pPr>
        <w:pStyle w:val="ListParagraph"/>
        <w:numPr>
          <w:ilvl w:val="0"/>
          <w:numId w:val="7"/>
        </w:numPr>
      </w:pPr>
      <w:r>
        <w:t>ooo.port [mittekohustuslik, vaikimisi 8100] viitab TCP pordile, millel OpenOffice protsess kuulama pannakse ning millele DHS rakendus ühendab.</w:t>
      </w:r>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lastRenderedPageBreak/>
        <w:t>external.authentication.defaultAdministratorUserNames sisaldab komaga eraldatud nimekirja kasutajatunnustest (isikukoodidest), kes sisselogimise järel rakenduse administraatori rolli külge saavad.</w:t>
      </w:r>
    </w:p>
    <w:p w:rsidR="00977245" w:rsidRPr="0024175B" w:rsidRDefault="00977245">
      <w:pPr>
        <w:pStyle w:val="ListParagraph"/>
        <w:numPr>
          <w:ilvl w:val="0"/>
          <w:numId w:val="7"/>
        </w:numPr>
      </w:pPr>
      <w:r w:rsidRPr="0024175B">
        <w:t>server.url viitab URL-ile, kus DHS rakendus jooksma hakkab (sinna tulevad päringud CAS-ist tagasi ning seda kasutatakse väljasaadetavates e-mailides dokumendi linkides).</w:t>
      </w:r>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Default="00977245">
      <w:pPr>
        <w:pStyle w:val="ListParagraph"/>
        <w:numPr>
          <w:ilvl w:val="1"/>
          <w:numId w:val="7"/>
        </w:numPr>
      </w:pPr>
      <w:r w:rsidRPr="0024175B">
        <w:t>x-tee.id-code – kahekohaline riigi kood, mille järel on isikukood, mida kasutatakse üle X-tee DVK päringute tegemisel. Väärtus peab olema kujul EE01234567890</w:t>
      </w:r>
    </w:p>
    <w:p w:rsidR="00DB329B" w:rsidRDefault="000F13B4" w:rsidP="00DB329B">
      <w:pPr>
        <w:pStyle w:val="ListParagraph"/>
        <w:numPr>
          <w:ilvl w:val="1"/>
          <w:numId w:val="7"/>
        </w:numPr>
      </w:pPr>
      <w:r w:rsidRPr="00E50D8E">
        <w:t>x-tee.receivedDocumentsFolder</w:t>
      </w:r>
      <w:r>
        <w:t xml:space="preserve"> [mittekohustuslik, vaikimisi tühi] kui mittetühi, siis salvestatakse kõik DVK kaudu vastuvõetud sõnumid originaalformaadis antud seadega määratud kausta. Kasulik probleemide lahendamiseks.</w:t>
      </w:r>
    </w:p>
    <w:p w:rsidR="000F13B4" w:rsidRPr="0024175B" w:rsidRDefault="000F13B4" w:rsidP="000F13B4">
      <w:pPr>
        <w:pStyle w:val="ListParagraph"/>
        <w:numPr>
          <w:ilvl w:val="1"/>
          <w:numId w:val="7"/>
        </w:numPr>
      </w:pPr>
      <w:r w:rsidRPr="00E50D8E">
        <w:t>x-tee.sentDocumentsFolder</w:t>
      </w:r>
      <w:r>
        <w:t xml:space="preserve"> [mittekohustuslik, vaikimisi tühi] kui mittetühi, siis salvestatakse kõik DVK kaudu väljasaadetud sõnumid originaalformaadis antud seadega määratud kausta. Kasulik probleemide lahendamiseks.</w:t>
      </w:r>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E50D8E" w:rsidRPr="0024175B" w:rsidRDefault="00E50D8E" w:rsidP="00E50D8E">
      <w:pPr>
        <w:pStyle w:val="ListParagraph"/>
        <w:numPr>
          <w:ilvl w:val="0"/>
          <w:numId w:val="7"/>
        </w:numPr>
      </w:pPr>
      <w:r w:rsidRPr="00E50D8E">
        <w:t>imap.messageFolder</w:t>
      </w:r>
      <w:r>
        <w:t xml:space="preserve"> [mittekohustuslik, vaikimisi tühi] kui mittetühi, siis salvestatakse </w:t>
      </w:r>
      <w:r w:rsidR="000F13B4">
        <w:t>kõik IMAP teenuses vastuvõetud e-mailid originaalformaadis antud seadega määratud kausta. Kasulik probleemide lahendamiseks.</w:t>
      </w:r>
    </w:p>
    <w:p w:rsidR="00DB329B" w:rsidRDefault="00977245" w:rsidP="00DB329B">
      <w:pPr>
        <w:pStyle w:val="ListParagraph"/>
      </w:pPr>
      <w:r w:rsidRPr="0024175B">
        <w:t>mso.url viitab MSO veebiteenuse SOAP aadressile. Kui väärtus jätta tühjaks, siis rakendus ei kasuta MSO veebiteenust ja samad tegevused teostatakse OpenOffice abil.</w:t>
      </w:r>
    </w:p>
    <w:p w:rsidR="00DB329B" w:rsidRDefault="00E50D8E" w:rsidP="00EF1764">
      <w:pPr>
        <w:pStyle w:val="ListParagraph"/>
        <w:numPr>
          <w:ilvl w:val="0"/>
          <w:numId w:val="7"/>
        </w:numPr>
        <w:rPr>
          <w:ins w:id="11" w:author="Author"/>
        </w:rPr>
      </w:pPr>
      <w:r w:rsidRPr="0024175B">
        <w:t xml:space="preserve">jdigidoc.test </w:t>
      </w:r>
      <w:r>
        <w:t>[mittekohustuslik, vaikimisi false] T</w:t>
      </w:r>
      <w:r w:rsidRPr="0024175B">
        <w:t>oodangkeskkonnas</w:t>
      </w:r>
      <w:r>
        <w:t xml:space="preserve"> </w:t>
      </w:r>
      <w:r w:rsidRPr="0024175B">
        <w:t>kasutada</w:t>
      </w:r>
      <w:r>
        <w:t xml:space="preserve"> f</w:t>
      </w:r>
      <w:r w:rsidRPr="0024175B">
        <w:t xml:space="preserve">alse, </w:t>
      </w:r>
      <w:r>
        <w:t xml:space="preserve">siis tehakse digiallkirjastamisel </w:t>
      </w:r>
      <w:r w:rsidRPr="0024175B">
        <w:t>kehtivuskinnituspäring</w:t>
      </w:r>
      <w:r>
        <w:t>ud</w:t>
      </w:r>
      <w:r w:rsidRPr="0024175B">
        <w:t xml:space="preserve"> (OSCP) vastu Sertifitseerimis</w:t>
      </w:r>
      <w:r w:rsidR="000F13B4">
        <w:t>-</w:t>
      </w:r>
      <w:r w:rsidRPr="0024175B">
        <w:t xml:space="preserve">keskuse serverit. </w:t>
      </w:r>
      <w:r>
        <w:t>T</w:t>
      </w:r>
      <w:r w:rsidRPr="0024175B">
        <w:t xml:space="preserve">estkeskkonnas </w:t>
      </w:r>
      <w:r>
        <w:t>võib kasutada true</w:t>
      </w:r>
      <w:r w:rsidRPr="0024175B">
        <w:t xml:space="preserve">, </w:t>
      </w:r>
      <w:r>
        <w:t xml:space="preserve">siis tehakse digiallkirjastamise </w:t>
      </w:r>
      <w:r w:rsidRPr="0024175B">
        <w:t>kehtivuskinnituspäring</w:t>
      </w:r>
      <w:r>
        <w:t>ud</w:t>
      </w:r>
      <w:r w:rsidRPr="0024175B">
        <w:t xml:space="preserve"> vastu OpenXAdES </w:t>
      </w:r>
      <w:r>
        <w:t>test</w:t>
      </w:r>
      <w:r w:rsidRPr="0024175B">
        <w:t>serverit.</w:t>
      </w:r>
      <w:r>
        <w:t xml:space="preserve"> Kui kasutada false, siis test ID-</w:t>
      </w:r>
      <w:r>
        <w:lastRenderedPageBreak/>
        <w:t>kaarte ei saa digiallkirjastamisel kasutada ning test ID-kaartidega antu allkirju ja vastu test kehtivuskinnitusteenust antud allkirju näidatakse kehtetuna.</w:t>
      </w:r>
    </w:p>
    <w:p w:rsidR="00EF1764" w:rsidRDefault="0054546E" w:rsidP="00EF1764">
      <w:pPr>
        <w:pStyle w:val="ListParagraph"/>
        <w:numPr>
          <w:ilvl w:val="0"/>
          <w:numId w:val="7"/>
        </w:numPr>
        <w:rPr>
          <w:ins w:id="12" w:author="Author"/>
        </w:rPr>
      </w:pPr>
      <w:ins w:id="13" w:author="Author">
        <w:r>
          <w:t>conf.maais.* seaded määravad MaaIS infosüsteemiga liidestuse toimimise.</w:t>
        </w:r>
      </w:ins>
    </w:p>
    <w:p w:rsidR="0054546E" w:rsidRDefault="0054546E" w:rsidP="0054546E">
      <w:pPr>
        <w:pStyle w:val="ListParagraph"/>
        <w:numPr>
          <w:ilvl w:val="1"/>
          <w:numId w:val="7"/>
        </w:numPr>
        <w:rPr>
          <w:ins w:id="14" w:author="Author"/>
        </w:rPr>
      </w:pPr>
      <w:ins w:id="15" w:author="Author">
        <w:r>
          <w:t xml:space="preserve">conf.maais.url [mittekohustuslik, vaikimisi tühi] viitab MaaIS infosüsteemi poolel pakutava SOAP veebiteenuse aadressile, kuhu DHS rakendus hakkab SOAP päringuid tegema. </w:t>
        </w:r>
        <w:r w:rsidR="00BE62D8">
          <w:t xml:space="preserve">Kui viidatakse HTTPS URL’ile, mille HTTPS sertifikaat on ise signeeritud või muul viisil Javas vaikimisi mitte usaldatud, siis tuleb see HTTP sertifikaat lisada DHS rakenduses usaldatud sertifikaatide alla, sarnaselt peatükk 4 alampeatükk Tomcat punkt 4 kirjeldatule. </w:t>
        </w:r>
        <w:r>
          <w:t>Kui väärtus jätta tühjaks, siis DHS rakenduses on MaaIS liidestus välja lülitatud.</w:t>
        </w:r>
      </w:ins>
    </w:p>
    <w:p w:rsidR="0054546E" w:rsidRDefault="0054546E" w:rsidP="0054546E">
      <w:pPr>
        <w:pStyle w:val="ListParagraph"/>
        <w:numPr>
          <w:ilvl w:val="1"/>
          <w:numId w:val="7"/>
        </w:numPr>
        <w:rPr>
          <w:ins w:id="16" w:author="Author"/>
        </w:rPr>
      </w:pPr>
      <w:ins w:id="17" w:author="Author">
        <w:r>
          <w:t>conf.maais.timeout [mittekohustuslik, vaikimisi 120000] määrab DHS rakendusest MaaIS veebiteenusele tehtavate SOAP päringute puhul kasutatavale timeout’ile, millisekundites. Näiteks väärtus 120000 tähendab, et DHS rakendusest MaaIS veebiteenusele tehtava SOAP päringu puhul oodatakse maksimaalselt 2 minutit vastust, siis katkestatakse ühendus.</w:t>
        </w:r>
      </w:ins>
    </w:p>
    <w:p w:rsidR="0054546E" w:rsidRDefault="0054546E" w:rsidP="0054546E">
      <w:pPr>
        <w:pStyle w:val="ListParagraph"/>
        <w:numPr>
          <w:ilvl w:val="1"/>
          <w:numId w:val="7"/>
        </w:numPr>
      </w:pPr>
      <w:ins w:id="18" w:author="Author">
        <w:r>
          <w:t xml:space="preserve">conf.maais.name [mittekohustuslik, vaikimisi </w:t>
        </w:r>
        <w:r w:rsidRPr="0054546E">
          <w:t>Maa j\u00E4relmaks</w:t>
        </w:r>
        <w:r>
          <w:t>] määtab DHS rakenduses kasutajatele kuvatava MaaIS infosüsteemi viiva lingi pealkija. Linki ei kuvata, kui ülalkirjeldatud seade conf.maais.url väärtus on tühi.</w:t>
        </w:r>
      </w:ins>
    </w:p>
    <w:p w:rsidR="00DB329B" w:rsidRDefault="00DB329B" w:rsidP="00DB329B"/>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w:t>
      </w:r>
      <w:r w:rsidR="000F13B4">
        <w:t>, vaikimisi tühi</w:t>
      </w:r>
      <w:r w:rsidRPr="0024175B">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w:t>
      </w:r>
      <w:r w:rsidR="000F13B4">
        <w:t>, vaikimisi tühi</w:t>
      </w:r>
      <w:r w:rsidRPr="0024175B">
        <w:t>] juurdepääsutõendi faili parool</w:t>
      </w:r>
    </w:p>
    <w:p w:rsidR="00977245" w:rsidRPr="0024175B" w:rsidRDefault="00977245">
      <w:pPr>
        <w:pStyle w:val="ListParagraph"/>
        <w:numPr>
          <w:ilvl w:val="0"/>
          <w:numId w:val="7"/>
        </w:numPr>
      </w:pPr>
      <w:r w:rsidRPr="0024175B">
        <w:t>jdigidoc.pkcs12.cert_serial [mittekohustuslik</w:t>
      </w:r>
      <w:r w:rsidR="000F13B4">
        <w:t>, vaikimisi tühi</w:t>
      </w:r>
      <w:r w:rsidRPr="0024175B">
        <w:t>]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 xml:space="preserve">CAS rakenduse seadistusfail on cas-config.properties ning see peab asuma CAS rakenduse classpath’i juurkaustas. Võtke juhendiga kaasasolev näidisfail cas-config.properties ning paigutage see asukohta /home/dhs/tomcat/lib/cas-config.properties ning muutke selle sisu. </w:t>
      </w:r>
      <w:r w:rsidRPr="0024175B">
        <w:lastRenderedPageBreak/>
        <w:t>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t>test</w:t>
      </w:r>
      <w:r w:rsidRPr="0024175B">
        <w:t>serverit.</w:t>
      </w:r>
      <w:r w:rsidR="00E50D8E">
        <w:t xml:space="preserve"> Kui kasutada false, siis test ID-kaarte ei saa ID-kaardiga autentimisel kasutada.</w:t>
      </w:r>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Pr="0024175B" w:rsidRDefault="00977245" w:rsidP="00577CCD">
      <w:r w:rsidRPr="0024175B">
        <w:t>Seadete kirjeldus on sama, mis peatükis 5.1.1. Välja arvatud asjaolu, et cas-config.properties seadistusfailis on need seaded kohustuslikud, s.t. kui juurdepääsutõendit ei kasutata, siis tuleb need seaded lisada tühjade väärtustega.</w:t>
      </w:r>
    </w:p>
    <w:p w:rsidR="00FA3E7B" w:rsidRPr="0024175B" w:rsidRDefault="00FA3E7B" w:rsidP="00FA3E7B">
      <w:pPr>
        <w:rPr>
          <w:highlight w:val="yellow"/>
        </w:rPr>
      </w:pPr>
    </w:p>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 xml:space="preserve">Kontrollige, et pärast rakendusserveri seiskamise lõppemist oleks seisatud ka OpenOffice protsess (soffice), mis DHS rakenduse alt käivitatud oli. Kui OpenOffice protsess ei ole </w:t>
      </w:r>
      <w:r w:rsidRPr="0024175B">
        <w:lastRenderedPageBreak/>
        <w:t>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t>Kui mõned vanad failid alles jäävad, siis teatud juhtudel on oht, et Tomcat jääb mõnda vana faili kasutama.</w:t>
      </w:r>
    </w:p>
    <w:p w:rsidR="00977245" w:rsidRPr="0024175B" w:rsidRDefault="00977245">
      <w:pPr>
        <w:pStyle w:val="ListParagraph"/>
        <w:numPr>
          <w:ilvl w:val="0"/>
          <w:numId w:val="8"/>
        </w:numPr>
      </w:pPr>
      <w:r w:rsidRPr="0024175B">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lastRenderedPageBreak/>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t>contentstore</w:t>
      </w:r>
    </w:p>
    <w:p w:rsidR="00977245" w:rsidRPr="0024175B" w:rsidRDefault="00977245">
      <w:pPr>
        <w:pStyle w:val="ListParagraph"/>
        <w:numPr>
          <w:ilvl w:val="1"/>
          <w:numId w:val="20"/>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Pr="0024175B" w:rsidRDefault="00977245">
      <w:pPr>
        <w:pStyle w:val="ListParagraph"/>
        <w:numPr>
          <w:ilvl w:val="1"/>
          <w:numId w:val="21"/>
        </w:numPr>
      </w:pPr>
      <w:r w:rsidRPr="0024175B">
        <w:t>contentstore.deleted</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p>
    <w:p w:rsidR="00977245" w:rsidRPr="0024175B" w:rsidRDefault="00977245">
      <w:pPr>
        <w:pStyle w:val="ListParagraph"/>
        <w:numPr>
          <w:ilvl w:val="0"/>
          <w:numId w:val="22"/>
        </w:numPr>
      </w:pPr>
      <w:r w:rsidRPr="0024175B">
        <w:t>Käivitage DHS rakendus.</w:t>
      </w:r>
    </w:p>
    <w:p w:rsidR="00365F99" w:rsidRPr="0024175B" w:rsidRDefault="00365F99"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lastRenderedPageBreak/>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 xml:space="preserve">DHS serveri URL (https://dhs.example.com) peab olema kasutaja arvutis Internet Exploreri seadetes </w:t>
      </w:r>
      <w:r w:rsidR="00F0084B">
        <w:t>Trusted</w:t>
      </w:r>
      <w:r w:rsidRPr="0024175B">
        <w:t xml:space="preserve">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r w:rsidR="00985825">
        <w:rPr>
          <w:i/>
        </w:rPr>
        <w:t>Trusted sites</w:t>
      </w:r>
      <w:r w:rsidRPr="0024175B">
        <w:t xml:space="preserve">, vajuta </w:t>
      </w:r>
      <w:r w:rsidRPr="0024175B">
        <w:rPr>
          <w:i/>
        </w:rPr>
        <w:t>Sites</w:t>
      </w:r>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lastRenderedPageBreak/>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t xml:space="preserve">DHS serveri URL (https://dhs.example.com) peab olema kasutaja arvutis Internet Exploreri seadetes </w:t>
      </w:r>
      <w:r w:rsidR="00985825">
        <w:t>Trusted</w:t>
      </w:r>
      <w:r w:rsidRPr="0024175B">
        <w:t xml:space="preserve">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r w:rsidR="00985825">
        <w:rPr>
          <w:i/>
        </w:rPr>
        <w:t>Trusted sites</w:t>
      </w:r>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 xml:space="preserve">Automatic logon </w:t>
      </w:r>
      <w:r w:rsidR="00985825">
        <w:rPr>
          <w:i/>
        </w:rPr>
        <w:t>with current user name and password</w:t>
      </w:r>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lastRenderedPageBreak/>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 xml:space="preserve">Allkirjastamine ebaõnnestus: ERROR: 67 </w:t>
      </w:r>
      <w:r>
        <w:rPr>
          <w:i/>
        </w:rPr>
        <w:lastRenderedPageBreak/>
        <w:t>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t>Trusted</w:t>
      </w:r>
      <w:r>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w:t>
      </w:r>
      <w:r>
        <w:lastRenderedPageBreak/>
        <w:t>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t>Kui antud punktid ei ole täidetud, siis võib esineda järgnev probleem:</w:t>
      </w:r>
    </w:p>
    <w:p w:rsidR="00977245" w:rsidRPr="0024175B" w:rsidRDefault="0016536B">
      <w:pPr>
        <w:pStyle w:val="ListParagraph"/>
        <w:numPr>
          <w:ilvl w:val="0"/>
          <w:numId w:val="7"/>
        </w:numPr>
      </w:pPr>
      <w:r>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lastRenderedPageBreak/>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Pr="0024175B" w:rsidRDefault="0016536B" w:rsidP="00737F6A">
      <w:r>
        <w:t>OCR teenust MV puhul ei kasutata.</w:t>
      </w:r>
    </w:p>
    <w:sectPr w:rsidR="009C4616" w:rsidRPr="0024175B" w:rsidSect="003B783F">
      <w:headerReference w:type="even" r:id="rId8"/>
      <w:headerReference w:type="default" r:id="rId9"/>
      <w:footerReference w:type="even" r:id="rId10"/>
      <w:footerReference w:type="default" r:id="rId11"/>
      <w:headerReference w:type="first" r:id="rId12"/>
      <w:footerReference w:type="first" r:id="rId13"/>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31A" w:rsidRDefault="0044231A">
      <w:r>
        <w:separator/>
      </w:r>
    </w:p>
  </w:endnote>
  <w:endnote w:type="continuationSeparator" w:id="0">
    <w:p w:rsidR="0044231A" w:rsidRDefault="0044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761" w:rsidRDefault="00B017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7ED" w:rsidRPr="00B530B6" w:rsidRDefault="00BD42A9">
    <w:pPr>
      <w:pStyle w:val="Footertext"/>
      <w:tabs>
        <w:tab w:val="clear" w:pos="8640"/>
        <w:tab w:val="right" w:pos="9540"/>
      </w:tabs>
      <w:rPr>
        <w:lang w:val="de-DE"/>
      </w:rPr>
    </w:pPr>
    <w:r>
      <w:rPr>
        <w:lang w:val="de-DE"/>
      </w:rPr>
      <w:t xml:space="preserve">Delta </w:t>
    </w:r>
    <w:r w:rsidR="002327ED">
      <w:rPr>
        <w:lang w:val="de-DE"/>
      </w:rPr>
      <w:t>spetsifikatsioon</w:t>
    </w:r>
    <w:r w:rsidR="002327ED" w:rsidRPr="00B530B6">
      <w:rPr>
        <w:lang w:val="de-DE"/>
      </w:rPr>
      <w:tab/>
    </w:r>
    <w:r w:rsidR="002327ED">
      <w:rPr>
        <w:lang w:val="de-DE"/>
      </w:rPr>
      <w:t xml:space="preserve">          AS Webmedia</w:t>
    </w:r>
    <w:r w:rsidR="002327ED" w:rsidRPr="00B530B6">
      <w:rPr>
        <w:lang w:val="de-DE"/>
      </w:rPr>
      <w:t xml:space="preserve">     </w:t>
    </w:r>
    <w:r w:rsidR="002327ED" w:rsidRPr="00B530B6">
      <w:rPr>
        <w:lang w:val="de-DE"/>
      </w:rPr>
      <w:tab/>
    </w:r>
    <w:r w:rsidR="00DB329B">
      <w:fldChar w:fldCharType="begin"/>
    </w:r>
    <w:r w:rsidR="002327ED" w:rsidRPr="00B530B6">
      <w:rPr>
        <w:lang w:val="de-DE"/>
      </w:rPr>
      <w:instrText xml:space="preserve"> PAGE </w:instrText>
    </w:r>
    <w:r w:rsidR="00DB329B">
      <w:fldChar w:fldCharType="separate"/>
    </w:r>
    <w:r w:rsidR="00473585">
      <w:rPr>
        <w:lang w:val="de-DE"/>
      </w:rPr>
      <w:t>1</w:t>
    </w:r>
    <w:r w:rsidR="00DB329B">
      <w:fldChar w:fldCharType="end"/>
    </w:r>
    <w:r w:rsidR="002327ED" w:rsidRPr="00B530B6">
      <w:rPr>
        <w:lang w:val="de-DE"/>
      </w:rPr>
      <w:t xml:space="preserve"> / </w:t>
    </w:r>
    <w:r w:rsidR="00DB329B">
      <w:fldChar w:fldCharType="begin"/>
    </w:r>
    <w:r w:rsidR="002327ED" w:rsidRPr="00B530B6">
      <w:rPr>
        <w:lang w:val="de-DE"/>
      </w:rPr>
      <w:instrText xml:space="preserve"> NUMPAGES </w:instrText>
    </w:r>
    <w:r w:rsidR="00DB329B">
      <w:fldChar w:fldCharType="separate"/>
    </w:r>
    <w:r w:rsidR="00473585">
      <w:rPr>
        <w:lang w:val="de-DE"/>
      </w:rPr>
      <w:t>16</w:t>
    </w:r>
    <w:r w:rsidR="00DB329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761" w:rsidRDefault="00B01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31A" w:rsidRDefault="0044231A">
      <w:r>
        <w:separator/>
      </w:r>
    </w:p>
  </w:footnote>
  <w:footnote w:type="continuationSeparator" w:id="0">
    <w:p w:rsidR="0044231A" w:rsidRDefault="00442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761" w:rsidRDefault="00B017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7ED" w:rsidRPr="00E2465F" w:rsidRDefault="00772A08">
    <w:pPr>
      <w:pStyle w:val="Headertext"/>
      <w:tabs>
        <w:tab w:val="clear" w:pos="8640"/>
        <w:tab w:val="right" w:pos="9540"/>
      </w:tabs>
    </w:pPr>
    <w:r>
      <w:t xml:space="preserve">Delta </w:t>
    </w:r>
    <w:r w:rsidR="002327ED">
      <w:t>- Paigaldusjuhend</w:t>
    </w:r>
    <w:r w:rsidR="002327ED">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761" w:rsidRDefault="00B017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19">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3">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26">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1"/>
  </w:num>
  <w:num w:numId="2">
    <w:abstractNumId w:val="21"/>
  </w:num>
  <w:num w:numId="3">
    <w:abstractNumId w:val="18"/>
  </w:num>
  <w:num w:numId="4">
    <w:abstractNumId w:val="17"/>
  </w:num>
  <w:num w:numId="5">
    <w:abstractNumId w:val="12"/>
  </w:num>
  <w:num w:numId="6">
    <w:abstractNumId w:val="8"/>
  </w:num>
  <w:num w:numId="7">
    <w:abstractNumId w:val="6"/>
  </w:num>
  <w:num w:numId="8">
    <w:abstractNumId w:val="14"/>
  </w:num>
  <w:num w:numId="9">
    <w:abstractNumId w:val="9"/>
  </w:num>
  <w:num w:numId="10">
    <w:abstractNumId w:val="3"/>
  </w:num>
  <w:num w:numId="11">
    <w:abstractNumId w:val="7"/>
  </w:num>
  <w:num w:numId="12">
    <w:abstractNumId w:val="20"/>
  </w:num>
  <w:num w:numId="13">
    <w:abstractNumId w:val="15"/>
  </w:num>
  <w:num w:numId="14">
    <w:abstractNumId w:val="10"/>
  </w:num>
  <w:num w:numId="15">
    <w:abstractNumId w:val="13"/>
  </w:num>
  <w:num w:numId="16">
    <w:abstractNumId w:val="26"/>
  </w:num>
  <w:num w:numId="17">
    <w:abstractNumId w:val="19"/>
  </w:num>
  <w:num w:numId="18">
    <w:abstractNumId w:val="11"/>
  </w:num>
  <w:num w:numId="19">
    <w:abstractNumId w:val="2"/>
  </w:num>
  <w:num w:numId="20">
    <w:abstractNumId w:val="4"/>
  </w:num>
  <w:num w:numId="21">
    <w:abstractNumId w:val="0"/>
  </w:num>
  <w:num w:numId="22">
    <w:abstractNumId w:val="1"/>
  </w:num>
  <w:num w:numId="23">
    <w:abstractNumId w:val="16"/>
  </w:num>
  <w:num w:numId="24">
    <w:abstractNumId w:val="5"/>
  </w:num>
  <w:num w:numId="25">
    <w:abstractNumId w:val="27"/>
  </w:num>
  <w:num w:numId="26">
    <w:abstractNumId w:val="25"/>
  </w:num>
  <w:num w:numId="27">
    <w:abstractNumId w:val="22"/>
  </w:num>
  <w:num w:numId="28">
    <w:abstractNumId w:val="24"/>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3B4"/>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23BC"/>
    <w:rsid w:val="001B3AEF"/>
    <w:rsid w:val="001B3F14"/>
    <w:rsid w:val="001B4694"/>
    <w:rsid w:val="001C14CE"/>
    <w:rsid w:val="001C1DDE"/>
    <w:rsid w:val="001C3253"/>
    <w:rsid w:val="001C3B7D"/>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175B"/>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231A"/>
    <w:rsid w:val="004462B0"/>
    <w:rsid w:val="00452C97"/>
    <w:rsid w:val="0046034A"/>
    <w:rsid w:val="004609BC"/>
    <w:rsid w:val="00461419"/>
    <w:rsid w:val="00461904"/>
    <w:rsid w:val="00462B51"/>
    <w:rsid w:val="004645FE"/>
    <w:rsid w:val="0047082D"/>
    <w:rsid w:val="004726A4"/>
    <w:rsid w:val="00473585"/>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D0105"/>
    <w:rsid w:val="004D1165"/>
    <w:rsid w:val="004D4B6B"/>
    <w:rsid w:val="004D6BE0"/>
    <w:rsid w:val="004D6E12"/>
    <w:rsid w:val="004E0349"/>
    <w:rsid w:val="004E1DF9"/>
    <w:rsid w:val="004E4E46"/>
    <w:rsid w:val="004E57B3"/>
    <w:rsid w:val="004E756B"/>
    <w:rsid w:val="004F2F4C"/>
    <w:rsid w:val="004F396B"/>
    <w:rsid w:val="005032A7"/>
    <w:rsid w:val="00504040"/>
    <w:rsid w:val="00512B28"/>
    <w:rsid w:val="00513A6F"/>
    <w:rsid w:val="00522E0C"/>
    <w:rsid w:val="005256DC"/>
    <w:rsid w:val="005269BB"/>
    <w:rsid w:val="0052755A"/>
    <w:rsid w:val="00530573"/>
    <w:rsid w:val="00534ED8"/>
    <w:rsid w:val="005351C9"/>
    <w:rsid w:val="00535C57"/>
    <w:rsid w:val="00540468"/>
    <w:rsid w:val="00544905"/>
    <w:rsid w:val="0054546E"/>
    <w:rsid w:val="005533E0"/>
    <w:rsid w:val="00553AAD"/>
    <w:rsid w:val="00560F9C"/>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70BC8"/>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1991"/>
    <w:rsid w:val="00B828C5"/>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D52DE"/>
    <w:rsid w:val="00BD6D1A"/>
    <w:rsid w:val="00BE1FA9"/>
    <w:rsid w:val="00BE2387"/>
    <w:rsid w:val="00BE62D8"/>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29B"/>
    <w:rsid w:val="00DB3D7B"/>
    <w:rsid w:val="00DB44F1"/>
    <w:rsid w:val="00DB6226"/>
    <w:rsid w:val="00DB6BA8"/>
    <w:rsid w:val="00DC0C6C"/>
    <w:rsid w:val="00DC3377"/>
    <w:rsid w:val="00DC36AC"/>
    <w:rsid w:val="00DC4DC4"/>
    <w:rsid w:val="00DC5D9D"/>
    <w:rsid w:val="00DD2D3D"/>
    <w:rsid w:val="00DE0C84"/>
    <w:rsid w:val="00DE1D77"/>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778"/>
    <w:rsid w:val="00EE0FCB"/>
    <w:rsid w:val="00EF02BB"/>
    <w:rsid w:val="00EF0B7B"/>
    <w:rsid w:val="00EF0C64"/>
    <w:rsid w:val="00EF1003"/>
    <w:rsid w:val="00EF1764"/>
    <w:rsid w:val="00EF2284"/>
    <w:rsid w:val="00F00735"/>
    <w:rsid w:val="00F0084B"/>
    <w:rsid w:val="00F0352A"/>
    <w:rsid w:val="00F051A4"/>
    <w:rsid w:val="00F1335A"/>
    <w:rsid w:val="00F17CBF"/>
    <w:rsid w:val="00F20D98"/>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643A2"/>
    <w:rsid w:val="00F663FD"/>
    <w:rsid w:val="00F67CC7"/>
    <w:rsid w:val="00F70F4B"/>
    <w:rsid w:val="00F735AB"/>
    <w:rsid w:val="00F735BC"/>
    <w:rsid w:val="00F74CF1"/>
    <w:rsid w:val="00F8022A"/>
    <w:rsid w:val="00F8391B"/>
    <w:rsid w:val="00F86408"/>
    <w:rsid w:val="00F8699B"/>
    <w:rsid w:val="00FA269A"/>
    <w:rsid w:val="00FA3E7B"/>
    <w:rsid w:val="00FA4B26"/>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5520</Words>
  <Characters>40075</Characters>
  <Application>Microsoft Office Word</Application>
  <DocSecurity>0</DocSecurity>
  <Lines>333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45504</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2014-03-12T12:56:00Z</dcterms:modified>
</cp:coreProperties>
</file>