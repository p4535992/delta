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00C" w:rsidRPr="0074660E" w:rsidRDefault="004726A4" w:rsidP="001D18A9">
      <w:pPr>
        <w:pStyle w:val="Heading1"/>
        <w:tabs>
          <w:tab w:val="clear" w:pos="720"/>
        </w:tabs>
        <w:ind w:left="360"/>
      </w:pPr>
      <w:bookmarkStart w:id="0" w:name="OLE_LINK1"/>
      <w:bookmarkStart w:id="1" w:name="OLE_LINK2"/>
      <w:r w:rsidRPr="0074660E">
        <w:t>SIM DHS p</w:t>
      </w:r>
      <w:r w:rsidR="00037B24" w:rsidRPr="0074660E">
        <w:t>aigaldusjuhend</w:t>
      </w:r>
    </w:p>
    <w:bookmarkEnd w:id="0"/>
    <w:bookmarkEnd w:id="1"/>
    <w:p w:rsidR="001D18A9" w:rsidRPr="0074660E" w:rsidRDefault="001D18A9" w:rsidP="001D18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8"/>
        <w:gridCol w:w="1440"/>
        <w:gridCol w:w="1980"/>
        <w:gridCol w:w="5426"/>
      </w:tblGrid>
      <w:tr w:rsidR="001D18A9" w:rsidRPr="0074660E">
        <w:tc>
          <w:tcPr>
            <w:tcW w:w="1008" w:type="dxa"/>
          </w:tcPr>
          <w:p w:rsidR="001D18A9" w:rsidRPr="0074660E" w:rsidRDefault="001D18A9" w:rsidP="00B409F6">
            <w:pPr>
              <w:rPr>
                <w:b/>
                <w:bCs/>
                <w:sz w:val="16"/>
              </w:rPr>
            </w:pPr>
            <w:r w:rsidRPr="0074660E">
              <w:rPr>
                <w:b/>
                <w:bCs/>
                <w:sz w:val="16"/>
              </w:rPr>
              <w:t>Versioon</w:t>
            </w:r>
          </w:p>
        </w:tc>
        <w:tc>
          <w:tcPr>
            <w:tcW w:w="1440" w:type="dxa"/>
          </w:tcPr>
          <w:p w:rsidR="001D18A9" w:rsidRPr="0074660E" w:rsidRDefault="001D18A9" w:rsidP="00B409F6">
            <w:pPr>
              <w:rPr>
                <w:b/>
                <w:bCs/>
                <w:sz w:val="16"/>
              </w:rPr>
            </w:pPr>
            <w:r w:rsidRPr="0074660E">
              <w:rPr>
                <w:b/>
                <w:bCs/>
                <w:sz w:val="16"/>
              </w:rPr>
              <w:t>Muutja</w:t>
            </w:r>
          </w:p>
        </w:tc>
        <w:tc>
          <w:tcPr>
            <w:tcW w:w="1980" w:type="dxa"/>
          </w:tcPr>
          <w:p w:rsidR="001D18A9" w:rsidRPr="0074660E" w:rsidRDefault="001D18A9" w:rsidP="00B409F6">
            <w:pPr>
              <w:rPr>
                <w:b/>
                <w:bCs/>
                <w:sz w:val="16"/>
              </w:rPr>
            </w:pPr>
            <w:r w:rsidRPr="0074660E">
              <w:rPr>
                <w:b/>
                <w:bCs/>
                <w:sz w:val="16"/>
              </w:rPr>
              <w:t>Muutmise kuupäev</w:t>
            </w:r>
          </w:p>
        </w:tc>
        <w:tc>
          <w:tcPr>
            <w:tcW w:w="5426" w:type="dxa"/>
          </w:tcPr>
          <w:p w:rsidR="001D18A9" w:rsidRPr="0074660E" w:rsidRDefault="001D18A9" w:rsidP="00B409F6">
            <w:pPr>
              <w:rPr>
                <w:b/>
                <w:bCs/>
                <w:sz w:val="16"/>
              </w:rPr>
            </w:pPr>
            <w:r w:rsidRPr="0074660E">
              <w:rPr>
                <w:b/>
                <w:bCs/>
                <w:sz w:val="16"/>
              </w:rPr>
              <w:t>Muudatus</w:t>
            </w:r>
          </w:p>
        </w:tc>
      </w:tr>
      <w:tr w:rsidR="001D18A9" w:rsidRPr="0074660E">
        <w:tc>
          <w:tcPr>
            <w:tcW w:w="1008" w:type="dxa"/>
          </w:tcPr>
          <w:p w:rsidR="001D18A9" w:rsidRPr="0074660E" w:rsidRDefault="001066D7" w:rsidP="001066D7">
            <w:pPr>
              <w:pStyle w:val="Header"/>
              <w:tabs>
                <w:tab w:val="clear" w:pos="4153"/>
                <w:tab w:val="clear" w:pos="8306"/>
              </w:tabs>
              <w:rPr>
                <w:sz w:val="16"/>
              </w:rPr>
            </w:pPr>
            <w:r w:rsidRPr="0074660E">
              <w:rPr>
                <w:sz w:val="16"/>
              </w:rPr>
              <w:t>1</w:t>
            </w:r>
            <w:r w:rsidR="00096A8C" w:rsidRPr="0074660E">
              <w:rPr>
                <w:sz w:val="16"/>
              </w:rPr>
              <w:t>.</w:t>
            </w:r>
            <w:r w:rsidRPr="0074660E">
              <w:rPr>
                <w:sz w:val="16"/>
              </w:rPr>
              <w:t>0</w:t>
            </w:r>
          </w:p>
        </w:tc>
        <w:tc>
          <w:tcPr>
            <w:tcW w:w="1440" w:type="dxa"/>
          </w:tcPr>
          <w:p w:rsidR="001D18A9" w:rsidRPr="0074660E" w:rsidRDefault="00037B24" w:rsidP="00B409F6">
            <w:pPr>
              <w:rPr>
                <w:sz w:val="16"/>
              </w:rPr>
            </w:pPr>
            <w:r w:rsidRPr="0074660E">
              <w:rPr>
                <w:sz w:val="16"/>
              </w:rPr>
              <w:t>Erko Hansar</w:t>
            </w:r>
          </w:p>
        </w:tc>
        <w:tc>
          <w:tcPr>
            <w:tcW w:w="1980" w:type="dxa"/>
          </w:tcPr>
          <w:p w:rsidR="001D18A9" w:rsidRPr="0074660E" w:rsidRDefault="00530573" w:rsidP="00037B24">
            <w:pPr>
              <w:rPr>
                <w:sz w:val="16"/>
              </w:rPr>
            </w:pPr>
            <w:r w:rsidRPr="0074660E">
              <w:rPr>
                <w:sz w:val="16"/>
              </w:rPr>
              <w:t>1</w:t>
            </w:r>
            <w:r w:rsidR="00037B24" w:rsidRPr="0074660E">
              <w:rPr>
                <w:sz w:val="16"/>
              </w:rPr>
              <w:t>6</w:t>
            </w:r>
            <w:r w:rsidRPr="0074660E">
              <w:rPr>
                <w:sz w:val="16"/>
              </w:rPr>
              <w:t>.12</w:t>
            </w:r>
            <w:r w:rsidR="00096A8C" w:rsidRPr="0074660E">
              <w:rPr>
                <w:sz w:val="16"/>
              </w:rPr>
              <w:t>.2009</w:t>
            </w:r>
          </w:p>
        </w:tc>
        <w:tc>
          <w:tcPr>
            <w:tcW w:w="5426" w:type="dxa"/>
          </w:tcPr>
          <w:p w:rsidR="001D18A9" w:rsidRPr="0074660E" w:rsidRDefault="001D18A9" w:rsidP="00B409F6">
            <w:pPr>
              <w:rPr>
                <w:sz w:val="16"/>
              </w:rPr>
            </w:pPr>
            <w:r w:rsidRPr="0074660E">
              <w:rPr>
                <w:sz w:val="16"/>
              </w:rPr>
              <w:t>Dokumendi algversioon</w:t>
            </w:r>
          </w:p>
        </w:tc>
      </w:tr>
      <w:tr w:rsidR="00AF211F" w:rsidRPr="0074660E">
        <w:tc>
          <w:tcPr>
            <w:tcW w:w="1008" w:type="dxa"/>
          </w:tcPr>
          <w:p w:rsidR="00AF211F" w:rsidRPr="0074660E" w:rsidRDefault="00AF211F" w:rsidP="00B409F6">
            <w:pPr>
              <w:rPr>
                <w:sz w:val="16"/>
              </w:rPr>
            </w:pPr>
            <w:r w:rsidRPr="0074660E">
              <w:rPr>
                <w:sz w:val="16"/>
              </w:rPr>
              <w:t>1.1</w:t>
            </w:r>
          </w:p>
        </w:tc>
        <w:tc>
          <w:tcPr>
            <w:tcW w:w="1440" w:type="dxa"/>
          </w:tcPr>
          <w:p w:rsidR="00AF211F" w:rsidRPr="0074660E" w:rsidRDefault="00AF211F" w:rsidP="00B409F6">
            <w:pPr>
              <w:rPr>
                <w:sz w:val="16"/>
              </w:rPr>
            </w:pPr>
            <w:r w:rsidRPr="0074660E">
              <w:rPr>
                <w:sz w:val="16"/>
              </w:rPr>
              <w:t>Erko Hansar</w:t>
            </w:r>
          </w:p>
        </w:tc>
        <w:tc>
          <w:tcPr>
            <w:tcW w:w="1980" w:type="dxa"/>
          </w:tcPr>
          <w:p w:rsidR="00AF211F" w:rsidRPr="0074660E" w:rsidRDefault="00AF211F" w:rsidP="00B409F6">
            <w:pPr>
              <w:rPr>
                <w:sz w:val="16"/>
              </w:rPr>
            </w:pPr>
            <w:r w:rsidRPr="0074660E">
              <w:rPr>
                <w:sz w:val="16"/>
              </w:rPr>
              <w:t>04.01.2009</w:t>
            </w:r>
          </w:p>
        </w:tc>
        <w:tc>
          <w:tcPr>
            <w:tcW w:w="5426" w:type="dxa"/>
          </w:tcPr>
          <w:p w:rsidR="00AF211F" w:rsidRPr="0074660E" w:rsidRDefault="00AF211F" w:rsidP="005D16A5">
            <w:pPr>
              <w:rPr>
                <w:sz w:val="16"/>
              </w:rPr>
            </w:pPr>
            <w:r w:rsidRPr="0074660E">
              <w:rPr>
                <w:sz w:val="16"/>
              </w:rPr>
              <w:t>Pisiparandused seoses alfresco-global.properties faili kopeerimisega GlassFish domeeni alla.</w:t>
            </w:r>
          </w:p>
        </w:tc>
      </w:tr>
      <w:tr w:rsidR="001D18A9" w:rsidRPr="0074660E">
        <w:tc>
          <w:tcPr>
            <w:tcW w:w="1008" w:type="dxa"/>
          </w:tcPr>
          <w:p w:rsidR="001D18A9" w:rsidRPr="0074660E" w:rsidRDefault="00972435" w:rsidP="00B409F6">
            <w:pPr>
              <w:rPr>
                <w:sz w:val="16"/>
              </w:rPr>
            </w:pPr>
            <w:r w:rsidRPr="0074660E">
              <w:rPr>
                <w:sz w:val="16"/>
              </w:rPr>
              <w:t>1.2</w:t>
            </w:r>
          </w:p>
        </w:tc>
        <w:tc>
          <w:tcPr>
            <w:tcW w:w="1440" w:type="dxa"/>
          </w:tcPr>
          <w:p w:rsidR="001D18A9" w:rsidRPr="0074660E" w:rsidRDefault="00972435" w:rsidP="00B409F6">
            <w:pPr>
              <w:rPr>
                <w:sz w:val="16"/>
              </w:rPr>
            </w:pPr>
            <w:r w:rsidRPr="0074660E">
              <w:rPr>
                <w:sz w:val="16"/>
              </w:rPr>
              <w:t>Erko Hansar</w:t>
            </w:r>
          </w:p>
        </w:tc>
        <w:tc>
          <w:tcPr>
            <w:tcW w:w="1980" w:type="dxa"/>
          </w:tcPr>
          <w:p w:rsidR="001D18A9" w:rsidRPr="0074660E" w:rsidRDefault="00972435" w:rsidP="00B409F6">
            <w:pPr>
              <w:rPr>
                <w:sz w:val="16"/>
              </w:rPr>
            </w:pPr>
            <w:r w:rsidRPr="0074660E">
              <w:rPr>
                <w:sz w:val="16"/>
              </w:rPr>
              <w:t>18.01.2010</w:t>
            </w:r>
          </w:p>
        </w:tc>
        <w:tc>
          <w:tcPr>
            <w:tcW w:w="5426" w:type="dxa"/>
          </w:tcPr>
          <w:p w:rsidR="001D18A9" w:rsidRPr="0074660E" w:rsidRDefault="00972435" w:rsidP="005D16A5">
            <w:pPr>
              <w:rPr>
                <w:sz w:val="16"/>
              </w:rPr>
            </w:pPr>
            <w:r w:rsidRPr="0074660E">
              <w:rPr>
                <w:sz w:val="16"/>
              </w:rPr>
              <w:t>Lisatud repositiooriumi tühjendamise osa.</w:t>
            </w:r>
          </w:p>
        </w:tc>
      </w:tr>
      <w:tr w:rsidR="003C43FE" w:rsidRPr="0074660E">
        <w:tc>
          <w:tcPr>
            <w:tcW w:w="1008" w:type="dxa"/>
          </w:tcPr>
          <w:p w:rsidR="003C43FE" w:rsidRPr="0074660E" w:rsidRDefault="003C43FE" w:rsidP="00B409F6">
            <w:pPr>
              <w:rPr>
                <w:sz w:val="16"/>
              </w:rPr>
            </w:pPr>
            <w:r w:rsidRPr="0074660E">
              <w:rPr>
                <w:sz w:val="16"/>
              </w:rPr>
              <w:t>1.3</w:t>
            </w:r>
          </w:p>
        </w:tc>
        <w:tc>
          <w:tcPr>
            <w:tcW w:w="1440" w:type="dxa"/>
          </w:tcPr>
          <w:p w:rsidR="003C43FE" w:rsidRPr="0074660E" w:rsidRDefault="003C43FE" w:rsidP="00B409F6">
            <w:pPr>
              <w:rPr>
                <w:sz w:val="16"/>
              </w:rPr>
            </w:pPr>
            <w:r w:rsidRPr="0074660E">
              <w:rPr>
                <w:sz w:val="16"/>
              </w:rPr>
              <w:t>Erko Hansar</w:t>
            </w:r>
          </w:p>
        </w:tc>
        <w:tc>
          <w:tcPr>
            <w:tcW w:w="1980" w:type="dxa"/>
          </w:tcPr>
          <w:p w:rsidR="003C43FE" w:rsidRPr="0074660E" w:rsidRDefault="003C43FE" w:rsidP="00B409F6">
            <w:pPr>
              <w:rPr>
                <w:sz w:val="16"/>
              </w:rPr>
            </w:pPr>
            <w:r w:rsidRPr="0074660E">
              <w:rPr>
                <w:sz w:val="16"/>
              </w:rPr>
              <w:t>01.03.2010</w:t>
            </w:r>
          </w:p>
        </w:tc>
        <w:tc>
          <w:tcPr>
            <w:tcW w:w="5426" w:type="dxa"/>
          </w:tcPr>
          <w:p w:rsidR="003C43FE" w:rsidRPr="0074660E" w:rsidRDefault="003C43FE" w:rsidP="005D16A5">
            <w:pPr>
              <w:rPr>
                <w:sz w:val="16"/>
              </w:rPr>
            </w:pPr>
            <w:r w:rsidRPr="0074660E">
              <w:rPr>
                <w:sz w:val="16"/>
              </w:rPr>
              <w:t>Lisatud uusi seadistusparameetreid.</w:t>
            </w:r>
          </w:p>
        </w:tc>
      </w:tr>
      <w:tr w:rsidR="001C6353" w:rsidRPr="0074660E">
        <w:tc>
          <w:tcPr>
            <w:tcW w:w="1008" w:type="dxa"/>
          </w:tcPr>
          <w:p w:rsidR="001C6353" w:rsidRPr="0074660E" w:rsidRDefault="001C6353" w:rsidP="00B409F6">
            <w:pPr>
              <w:rPr>
                <w:sz w:val="16"/>
              </w:rPr>
            </w:pPr>
            <w:r w:rsidRPr="0074660E">
              <w:rPr>
                <w:sz w:val="16"/>
              </w:rPr>
              <w:t>1.4</w:t>
            </w:r>
          </w:p>
        </w:tc>
        <w:tc>
          <w:tcPr>
            <w:tcW w:w="1440" w:type="dxa"/>
          </w:tcPr>
          <w:p w:rsidR="001C6353" w:rsidRPr="0074660E" w:rsidRDefault="001C6353" w:rsidP="00B409F6">
            <w:pPr>
              <w:rPr>
                <w:sz w:val="16"/>
              </w:rPr>
            </w:pPr>
            <w:r w:rsidRPr="0074660E">
              <w:rPr>
                <w:sz w:val="16"/>
              </w:rPr>
              <w:t>Alar Kvell</w:t>
            </w:r>
          </w:p>
        </w:tc>
        <w:tc>
          <w:tcPr>
            <w:tcW w:w="1980" w:type="dxa"/>
          </w:tcPr>
          <w:p w:rsidR="001C6353" w:rsidRPr="0074660E" w:rsidRDefault="001C6353" w:rsidP="00B409F6">
            <w:pPr>
              <w:rPr>
                <w:sz w:val="16"/>
              </w:rPr>
            </w:pPr>
            <w:r w:rsidRPr="0074660E">
              <w:rPr>
                <w:sz w:val="16"/>
              </w:rPr>
              <w:t>26.03.2010</w:t>
            </w:r>
          </w:p>
        </w:tc>
        <w:tc>
          <w:tcPr>
            <w:tcW w:w="5426" w:type="dxa"/>
          </w:tcPr>
          <w:p w:rsidR="001C6353" w:rsidRPr="0074660E" w:rsidRDefault="001C6353" w:rsidP="001C6353">
            <w:pPr>
              <w:rPr>
                <w:sz w:val="16"/>
              </w:rPr>
            </w:pPr>
            <w:r w:rsidRPr="0074660E">
              <w:rPr>
                <w:sz w:val="16"/>
              </w:rPr>
              <w:t>Lisatud ja kustutatud seadistusparameetreid.</w:t>
            </w:r>
          </w:p>
        </w:tc>
      </w:tr>
      <w:tr w:rsidR="008B6CBF" w:rsidRPr="0074660E">
        <w:tc>
          <w:tcPr>
            <w:tcW w:w="1008" w:type="dxa"/>
          </w:tcPr>
          <w:p w:rsidR="008B6CBF" w:rsidRPr="0074660E" w:rsidRDefault="008B6CBF" w:rsidP="00B409F6">
            <w:pPr>
              <w:rPr>
                <w:sz w:val="16"/>
              </w:rPr>
            </w:pPr>
            <w:r w:rsidRPr="0074660E">
              <w:rPr>
                <w:sz w:val="16"/>
              </w:rPr>
              <w:t>1.5</w:t>
            </w:r>
          </w:p>
        </w:tc>
        <w:tc>
          <w:tcPr>
            <w:tcW w:w="1440" w:type="dxa"/>
          </w:tcPr>
          <w:p w:rsidR="008B6CBF" w:rsidRPr="0074660E" w:rsidRDefault="008B6CBF" w:rsidP="00B409F6">
            <w:pPr>
              <w:rPr>
                <w:sz w:val="16"/>
              </w:rPr>
            </w:pPr>
            <w:r w:rsidRPr="0074660E">
              <w:rPr>
                <w:sz w:val="16"/>
              </w:rPr>
              <w:t>Erko Hansar</w:t>
            </w:r>
          </w:p>
        </w:tc>
        <w:tc>
          <w:tcPr>
            <w:tcW w:w="1980" w:type="dxa"/>
          </w:tcPr>
          <w:p w:rsidR="008B6CBF" w:rsidRPr="0074660E" w:rsidRDefault="008B6CBF" w:rsidP="00B409F6">
            <w:pPr>
              <w:rPr>
                <w:sz w:val="16"/>
              </w:rPr>
            </w:pPr>
            <w:r w:rsidRPr="0074660E">
              <w:rPr>
                <w:sz w:val="16"/>
              </w:rPr>
              <w:t>22.04.2010</w:t>
            </w:r>
          </w:p>
        </w:tc>
        <w:tc>
          <w:tcPr>
            <w:tcW w:w="5426" w:type="dxa"/>
          </w:tcPr>
          <w:p w:rsidR="008B6CBF" w:rsidRPr="0074660E" w:rsidRDefault="00C44387" w:rsidP="001C6353">
            <w:pPr>
              <w:rPr>
                <w:sz w:val="16"/>
              </w:rPr>
            </w:pPr>
            <w:r w:rsidRPr="0074660E">
              <w:rPr>
                <w:sz w:val="16"/>
              </w:rPr>
              <w:t>Sõnastik, kontaktandmed, tooteversioonide täpsustused, seadistuse täpsustused.</w:t>
            </w:r>
          </w:p>
        </w:tc>
      </w:tr>
      <w:tr w:rsidR="00E77436" w:rsidRPr="0074660E">
        <w:tc>
          <w:tcPr>
            <w:tcW w:w="1008" w:type="dxa"/>
          </w:tcPr>
          <w:p w:rsidR="00E77436" w:rsidRPr="0074660E" w:rsidRDefault="00E77436" w:rsidP="00B409F6">
            <w:pPr>
              <w:rPr>
                <w:sz w:val="16"/>
              </w:rPr>
            </w:pPr>
            <w:r w:rsidRPr="0074660E">
              <w:rPr>
                <w:sz w:val="16"/>
              </w:rPr>
              <w:t>1.6</w:t>
            </w:r>
          </w:p>
        </w:tc>
        <w:tc>
          <w:tcPr>
            <w:tcW w:w="1440" w:type="dxa"/>
          </w:tcPr>
          <w:p w:rsidR="00E77436" w:rsidRPr="0074660E" w:rsidRDefault="00E77436" w:rsidP="00B409F6">
            <w:pPr>
              <w:rPr>
                <w:sz w:val="16"/>
              </w:rPr>
            </w:pPr>
            <w:r w:rsidRPr="0074660E">
              <w:rPr>
                <w:sz w:val="16"/>
              </w:rPr>
              <w:t>Alar Kvell</w:t>
            </w:r>
          </w:p>
        </w:tc>
        <w:tc>
          <w:tcPr>
            <w:tcW w:w="1980" w:type="dxa"/>
          </w:tcPr>
          <w:p w:rsidR="00E77436" w:rsidRPr="0074660E" w:rsidRDefault="00E77436" w:rsidP="00B409F6">
            <w:pPr>
              <w:rPr>
                <w:sz w:val="16"/>
              </w:rPr>
            </w:pPr>
            <w:r w:rsidRPr="0074660E">
              <w:rPr>
                <w:sz w:val="16"/>
              </w:rPr>
              <w:t>25.03.2011</w:t>
            </w:r>
          </w:p>
        </w:tc>
        <w:tc>
          <w:tcPr>
            <w:tcW w:w="5426" w:type="dxa"/>
          </w:tcPr>
          <w:p w:rsidR="00E77436" w:rsidRPr="0074660E" w:rsidRDefault="00E77436" w:rsidP="001C6353">
            <w:pPr>
              <w:rPr>
                <w:sz w:val="16"/>
              </w:rPr>
            </w:pPr>
            <w:r w:rsidRPr="0074660E">
              <w:rPr>
                <w:sz w:val="16"/>
              </w:rPr>
              <w:t>Täiendatud varundamise ja taastamise juhendit</w:t>
            </w:r>
          </w:p>
        </w:tc>
      </w:tr>
      <w:tr w:rsidR="00245745" w:rsidRPr="0074660E">
        <w:trPr>
          <w:ins w:id="2" w:author="Alar Kvell" w:date="2011-04-08T08:49:00Z"/>
        </w:trPr>
        <w:tc>
          <w:tcPr>
            <w:tcW w:w="1008" w:type="dxa"/>
          </w:tcPr>
          <w:p w:rsidR="00245745" w:rsidRPr="0074660E" w:rsidRDefault="00245745" w:rsidP="00B409F6">
            <w:pPr>
              <w:rPr>
                <w:ins w:id="3" w:author="Alar Kvell" w:date="2011-04-08T08:49:00Z"/>
                <w:sz w:val="16"/>
              </w:rPr>
            </w:pPr>
            <w:ins w:id="4" w:author="Alar Kvell" w:date="2011-04-08T08:49:00Z">
              <w:r w:rsidRPr="0074660E">
                <w:rPr>
                  <w:sz w:val="16"/>
                </w:rPr>
                <w:t>1.7</w:t>
              </w:r>
            </w:ins>
          </w:p>
        </w:tc>
        <w:tc>
          <w:tcPr>
            <w:tcW w:w="1440" w:type="dxa"/>
          </w:tcPr>
          <w:p w:rsidR="00245745" w:rsidRPr="0074660E" w:rsidRDefault="00245745" w:rsidP="00B409F6">
            <w:pPr>
              <w:rPr>
                <w:ins w:id="5" w:author="Alar Kvell" w:date="2011-04-08T08:49:00Z"/>
                <w:sz w:val="16"/>
              </w:rPr>
            </w:pPr>
            <w:ins w:id="6" w:author="Alar Kvell" w:date="2011-04-08T08:49:00Z">
              <w:r w:rsidRPr="0074660E">
                <w:rPr>
                  <w:sz w:val="16"/>
                </w:rPr>
                <w:t>Alar Kvell</w:t>
              </w:r>
            </w:ins>
          </w:p>
        </w:tc>
        <w:tc>
          <w:tcPr>
            <w:tcW w:w="1980" w:type="dxa"/>
          </w:tcPr>
          <w:p w:rsidR="00245745" w:rsidRPr="0074660E" w:rsidRDefault="00245745" w:rsidP="00B409F6">
            <w:pPr>
              <w:rPr>
                <w:ins w:id="7" w:author="Alar Kvell" w:date="2011-04-08T08:49:00Z"/>
                <w:sz w:val="16"/>
              </w:rPr>
            </w:pPr>
            <w:ins w:id="8" w:author="Alar Kvell" w:date="2011-04-08T08:49:00Z">
              <w:r w:rsidRPr="0074660E">
                <w:rPr>
                  <w:sz w:val="16"/>
                </w:rPr>
                <w:t>08.04.2011</w:t>
              </w:r>
            </w:ins>
          </w:p>
        </w:tc>
        <w:tc>
          <w:tcPr>
            <w:tcW w:w="5426" w:type="dxa"/>
          </w:tcPr>
          <w:p w:rsidR="00245745" w:rsidRPr="0074660E" w:rsidRDefault="00245745" w:rsidP="001C6353">
            <w:pPr>
              <w:rPr>
                <w:ins w:id="9" w:author="Alar Kvell" w:date="2011-04-08T08:49:00Z"/>
                <w:sz w:val="16"/>
              </w:rPr>
            </w:pPr>
            <w:ins w:id="10" w:author="Alar Kvell" w:date="2011-04-08T08:50:00Z">
              <w:r w:rsidRPr="0074660E">
                <w:rPr>
                  <w:sz w:val="16"/>
                </w:rPr>
                <w:t>Täiendatud rakenduse versioonivahetuse juhendit</w:t>
              </w:r>
            </w:ins>
          </w:p>
        </w:tc>
      </w:tr>
    </w:tbl>
    <w:p w:rsidR="009F100C" w:rsidRPr="0074660E" w:rsidRDefault="009F100C"/>
    <w:p w:rsidR="009F100C" w:rsidRPr="0074660E" w:rsidRDefault="001066D7" w:rsidP="006B6CF7">
      <w:pPr>
        <w:pStyle w:val="Heading2"/>
        <w:spacing w:line="360" w:lineRule="auto"/>
      </w:pPr>
      <w:bookmarkStart w:id="11" w:name="_Ref50186911"/>
      <w:r w:rsidRPr="0074660E">
        <w:t>Sissejuhatus</w:t>
      </w:r>
    </w:p>
    <w:p w:rsidR="00675B49" w:rsidRPr="0074660E" w:rsidRDefault="00675B49" w:rsidP="001066D7">
      <w:r w:rsidRPr="0074660E">
        <w:t>SIM DHS on Java EE tehnoloogial põhinev ja Alfresco (C</w:t>
      </w:r>
      <w:r w:rsidR="00127F5A" w:rsidRPr="0074660E">
        <w:t xml:space="preserve">ommunity </w:t>
      </w:r>
      <w:r w:rsidRPr="0074660E">
        <w:t>E</w:t>
      </w:r>
      <w:r w:rsidR="00127F5A" w:rsidRPr="0074660E">
        <w:t>dition</w:t>
      </w:r>
      <w:r w:rsidRPr="0074660E">
        <w:t xml:space="preserve"> 3.2 final) põhjal ehitatud dokumendihaldustarkvara.</w:t>
      </w:r>
    </w:p>
    <w:p w:rsidR="00675B49" w:rsidRPr="0074660E" w:rsidRDefault="00675B49" w:rsidP="001066D7"/>
    <w:p w:rsidR="00DA1DE6" w:rsidRPr="0074660E" w:rsidRDefault="001066D7" w:rsidP="001066D7">
      <w:r w:rsidRPr="0074660E">
        <w:t>Käesolev dokument kirjeldab SIM DHS tarkvara paigaldamist kliendi testkeskkonda ja on mõeldud kasutamiseks SMIT administraatoritele.</w:t>
      </w:r>
    </w:p>
    <w:p w:rsidR="001066D7" w:rsidRPr="0074660E" w:rsidRDefault="001066D7" w:rsidP="001066D7"/>
    <w:p w:rsidR="00127F5A" w:rsidRPr="0074660E" w:rsidRDefault="00127F5A" w:rsidP="00127F5A">
      <w:pPr>
        <w:pStyle w:val="Heading2"/>
        <w:spacing w:line="360" w:lineRule="auto"/>
      </w:pPr>
      <w:r w:rsidRPr="0074660E">
        <w:t>Sõnastik</w:t>
      </w:r>
    </w:p>
    <w:p w:rsidR="00127F5A" w:rsidRPr="0074660E" w:rsidRDefault="00127F5A" w:rsidP="00127F5A">
      <w:r w:rsidRPr="0074660E">
        <w:rPr>
          <w:i/>
        </w:rPr>
        <w:t>SIM</w:t>
      </w:r>
      <w:r w:rsidR="00D83943" w:rsidRPr="0074660E">
        <w:tab/>
      </w:r>
      <w:r w:rsidRPr="0074660E">
        <w:tab/>
      </w:r>
      <w:r w:rsidR="00D83943" w:rsidRPr="0074660E">
        <w:t>Siseministeerium</w:t>
      </w:r>
    </w:p>
    <w:p w:rsidR="00127F5A" w:rsidRPr="0074660E" w:rsidRDefault="00127F5A" w:rsidP="00127F5A">
      <w:r w:rsidRPr="0074660E">
        <w:rPr>
          <w:i/>
        </w:rPr>
        <w:t>SMIT</w:t>
      </w:r>
      <w:r w:rsidR="00D83943" w:rsidRPr="0074660E">
        <w:tab/>
      </w:r>
      <w:r w:rsidRPr="0074660E">
        <w:tab/>
      </w:r>
      <w:r w:rsidR="00D83943" w:rsidRPr="0074660E">
        <w:t>Siseministeeriumi infotehnoloogia- ja arenduskeskus</w:t>
      </w:r>
    </w:p>
    <w:p w:rsidR="00127F5A" w:rsidRPr="0074660E" w:rsidRDefault="00D83943" w:rsidP="00127F5A">
      <w:r w:rsidRPr="0074660E">
        <w:rPr>
          <w:i/>
        </w:rPr>
        <w:t>DHS</w:t>
      </w:r>
      <w:r w:rsidR="00127F5A" w:rsidRPr="0074660E">
        <w:tab/>
      </w:r>
      <w:r w:rsidR="00127F5A" w:rsidRPr="0074660E">
        <w:tab/>
        <w:t>Dokumendihaldussüsteem</w:t>
      </w:r>
    </w:p>
    <w:p w:rsidR="00127F5A" w:rsidRPr="0074660E" w:rsidRDefault="00D83943" w:rsidP="00127F5A">
      <w:r w:rsidRPr="0074660E">
        <w:rPr>
          <w:i/>
        </w:rPr>
        <w:t>SVN</w:t>
      </w:r>
      <w:r w:rsidR="00127F5A" w:rsidRPr="0074660E">
        <w:tab/>
      </w:r>
      <w:r w:rsidR="00127F5A" w:rsidRPr="0074660E">
        <w:tab/>
        <w:t>Subversion koodirepositoorium</w:t>
      </w:r>
    </w:p>
    <w:p w:rsidR="00127F5A" w:rsidRPr="0074660E" w:rsidRDefault="00127F5A" w:rsidP="00127F5A">
      <w:r w:rsidRPr="0074660E">
        <w:rPr>
          <w:i/>
        </w:rPr>
        <w:t>WAR</w:t>
      </w:r>
      <w:r w:rsidRPr="0074660E">
        <w:tab/>
      </w:r>
      <w:r w:rsidRPr="0074660E">
        <w:tab/>
        <w:t>Java web archive failiformaat</w:t>
      </w:r>
    </w:p>
    <w:p w:rsidR="00127F5A" w:rsidRPr="0074660E" w:rsidRDefault="00127F5A" w:rsidP="00127F5A">
      <w:r w:rsidRPr="0074660E">
        <w:rPr>
          <w:i/>
        </w:rPr>
        <w:t>Java EE</w:t>
      </w:r>
      <w:r w:rsidRPr="0074660E">
        <w:rPr>
          <w:i/>
        </w:rPr>
        <w:tab/>
      </w:r>
      <w:r w:rsidRPr="0074660E">
        <w:t>Java Enterprise Edition platvorm</w:t>
      </w:r>
    </w:p>
    <w:p w:rsidR="00127F5A" w:rsidRPr="0074660E" w:rsidRDefault="00D83943" w:rsidP="00127F5A">
      <w:r w:rsidRPr="0074660E">
        <w:rPr>
          <w:i/>
        </w:rPr>
        <w:t>SMTP</w:t>
      </w:r>
      <w:r w:rsidRPr="0074660E">
        <w:tab/>
      </w:r>
      <w:r w:rsidRPr="0074660E">
        <w:tab/>
      </w:r>
      <w:r w:rsidR="00A66BFA" w:rsidRPr="0074660E">
        <w:t>Simple Mail Transfer Protocol</w:t>
      </w:r>
    </w:p>
    <w:p w:rsidR="00A66BFA" w:rsidRPr="0074660E" w:rsidRDefault="00A66BFA" w:rsidP="00127F5A">
      <w:pPr>
        <w:rPr>
          <w:i/>
        </w:rPr>
      </w:pPr>
      <w:r w:rsidRPr="0074660E">
        <w:rPr>
          <w:i/>
        </w:rPr>
        <w:t>IMAP</w:t>
      </w:r>
      <w:r w:rsidR="00D83943" w:rsidRPr="0074660E">
        <w:tab/>
      </w:r>
      <w:r w:rsidR="00D83943" w:rsidRPr="0074660E">
        <w:tab/>
      </w:r>
      <w:r w:rsidRPr="0074660E">
        <w:t>Internet Message Access Protocol</w:t>
      </w:r>
    </w:p>
    <w:p w:rsidR="00A66BFA" w:rsidRPr="0074660E" w:rsidRDefault="00D83943" w:rsidP="00127F5A">
      <w:r w:rsidRPr="0074660E">
        <w:rPr>
          <w:i/>
        </w:rPr>
        <w:t>NTLM</w:t>
      </w:r>
      <w:r w:rsidR="00A66BFA" w:rsidRPr="0074660E">
        <w:tab/>
      </w:r>
      <w:r w:rsidR="00A66BFA" w:rsidRPr="0074660E">
        <w:tab/>
      </w:r>
      <w:r w:rsidR="00303AA5" w:rsidRPr="0074660E">
        <w:t>Microsoft authentication protocol</w:t>
      </w:r>
    </w:p>
    <w:p w:rsidR="00127F5A" w:rsidRPr="0074660E" w:rsidRDefault="00127F5A" w:rsidP="00127F5A"/>
    <w:p w:rsidR="00DA1DE6" w:rsidRPr="0074660E" w:rsidRDefault="00DA1DE6" w:rsidP="006B6CF7">
      <w:pPr>
        <w:pStyle w:val="Heading2"/>
        <w:spacing w:line="360" w:lineRule="auto"/>
      </w:pPr>
      <w:r w:rsidRPr="0074660E">
        <w:t>Kirjeldus</w:t>
      </w:r>
    </w:p>
    <w:p w:rsidR="00DA1DE6" w:rsidRPr="0074660E" w:rsidRDefault="00DA1DE6" w:rsidP="001066D7">
      <w:r w:rsidRPr="0074660E">
        <w:t xml:space="preserve">Webmedia laeb projekti koodi ülesse SMIT-i SVN </w:t>
      </w:r>
      <w:r w:rsidR="00675B49" w:rsidRPr="0074660E">
        <w:t>r</w:t>
      </w:r>
      <w:r w:rsidRPr="0074660E">
        <w:t>epositooriumisse. SMIT-i administraatorid valmistavad ette infrastruktuuri, paigaldavad ja seadistavad vajaliku kolmanda</w:t>
      </w:r>
      <w:r w:rsidR="003C36BD" w:rsidRPr="0074660E">
        <w:t>te</w:t>
      </w:r>
      <w:r w:rsidRPr="0074660E">
        <w:t xml:space="preserve"> osapoolte tarkvara (andmebaas, rakendusserver, ehitusvahendid, single</w:t>
      </w:r>
      <w:r w:rsidR="00C94E3F" w:rsidRPr="0074660E">
        <w:t xml:space="preserve"> </w:t>
      </w:r>
      <w:r w:rsidRPr="0074660E">
        <w:t>sign</w:t>
      </w:r>
      <w:r w:rsidR="00C94E3F" w:rsidRPr="0074660E">
        <w:t>-</w:t>
      </w:r>
      <w:r w:rsidRPr="0074660E">
        <w:t xml:space="preserve">on jne.), ehitavad </w:t>
      </w:r>
      <w:r w:rsidR="00A0566C" w:rsidRPr="0074660E">
        <w:t>SIM DHS</w:t>
      </w:r>
      <w:r w:rsidRPr="0074660E">
        <w:t xml:space="preserve"> projektist WAR arhiiv</w:t>
      </w:r>
      <w:r w:rsidR="003C36BD" w:rsidRPr="0074660E">
        <w:t>i</w:t>
      </w:r>
      <w:r w:rsidRPr="0074660E">
        <w:t xml:space="preserve"> ja paigaldavad selle rakendusserverisse.</w:t>
      </w:r>
    </w:p>
    <w:p w:rsidR="00DA1DE6" w:rsidRPr="0074660E" w:rsidRDefault="00DA1DE6" w:rsidP="001066D7"/>
    <w:p w:rsidR="00DA1DE6" w:rsidRPr="0074660E" w:rsidRDefault="003C36BD" w:rsidP="001066D7">
      <w:r w:rsidRPr="0074660E">
        <w:t>Hiljem uue</w:t>
      </w:r>
      <w:r w:rsidR="00DA1DE6" w:rsidRPr="0074660E">
        <w:t xml:space="preserve"> versiooni korral laeb Webmedia lähtekoodi </w:t>
      </w:r>
      <w:r w:rsidRPr="0074660E">
        <w:t xml:space="preserve">viimase </w:t>
      </w:r>
      <w:r w:rsidR="00DA1DE6" w:rsidRPr="0074660E">
        <w:t xml:space="preserve">versiooni </w:t>
      </w:r>
      <w:r w:rsidRPr="0074660E">
        <w:t xml:space="preserve">SMIT-i </w:t>
      </w:r>
      <w:r w:rsidR="00DA1DE6" w:rsidRPr="0074660E">
        <w:t>SVN-i, SMIT-i administraatorid ehitavad</w:t>
      </w:r>
      <w:r w:rsidRPr="0074660E">
        <w:t xml:space="preserve"> uue WAR-i ja paigaldavad rakendusserverisse.</w:t>
      </w:r>
    </w:p>
    <w:p w:rsidR="00DA1DE6" w:rsidRPr="0074660E" w:rsidRDefault="00DA1DE6" w:rsidP="001066D7"/>
    <w:bookmarkEnd w:id="11"/>
    <w:p w:rsidR="008E652E" w:rsidRPr="0074660E" w:rsidRDefault="008E652E" w:rsidP="006B6CF7">
      <w:pPr>
        <w:pStyle w:val="Heading2"/>
        <w:spacing w:line="360" w:lineRule="auto"/>
      </w:pPr>
      <w:r w:rsidRPr="0074660E">
        <w:t>Infrastruktuur ja serveri tarkvara</w:t>
      </w:r>
    </w:p>
    <w:p w:rsidR="008E652E" w:rsidRPr="0074660E" w:rsidRDefault="004870AA" w:rsidP="00B60456">
      <w:r w:rsidRPr="0074660E">
        <w:t>Rakendusserverisse peab olema paigaldatud:</w:t>
      </w:r>
    </w:p>
    <w:p w:rsidR="00675B49" w:rsidRPr="0074660E" w:rsidRDefault="00675B49" w:rsidP="00675B49">
      <w:pPr>
        <w:pStyle w:val="ListParagraph"/>
        <w:numPr>
          <w:ilvl w:val="0"/>
          <w:numId w:val="18"/>
        </w:numPr>
      </w:pPr>
      <w:r w:rsidRPr="0074660E">
        <w:t>GlassFish v2.1+ (eelistatud) või mõni mu Java EE 5 rakendusserver</w:t>
      </w:r>
    </w:p>
    <w:p w:rsidR="004870AA" w:rsidRPr="0074660E" w:rsidRDefault="004870AA" w:rsidP="00675B49">
      <w:pPr>
        <w:pStyle w:val="ListParagraph"/>
        <w:numPr>
          <w:ilvl w:val="0"/>
          <w:numId w:val="18"/>
        </w:numPr>
      </w:pPr>
      <w:r w:rsidRPr="0074660E">
        <w:lastRenderedPageBreak/>
        <w:t>Sun JDK 6</w:t>
      </w:r>
    </w:p>
    <w:p w:rsidR="004870AA" w:rsidRPr="0074660E" w:rsidRDefault="004870AA" w:rsidP="00675B49">
      <w:pPr>
        <w:pStyle w:val="ListParagraph"/>
        <w:numPr>
          <w:ilvl w:val="0"/>
          <w:numId w:val="18"/>
        </w:numPr>
      </w:pPr>
      <w:r w:rsidRPr="0074660E">
        <w:t>Apache Ant 1.7+</w:t>
      </w:r>
    </w:p>
    <w:p w:rsidR="004870AA" w:rsidRPr="0074660E" w:rsidRDefault="004870AA" w:rsidP="00675B49">
      <w:pPr>
        <w:pStyle w:val="ListParagraph"/>
        <w:numPr>
          <w:ilvl w:val="0"/>
          <w:numId w:val="18"/>
        </w:numPr>
      </w:pPr>
      <w:r w:rsidRPr="0074660E">
        <w:t>OpenOffice.org 3.1+</w:t>
      </w:r>
    </w:p>
    <w:p w:rsidR="004870AA" w:rsidRPr="0074660E" w:rsidRDefault="004870AA" w:rsidP="00675B49">
      <w:pPr>
        <w:pStyle w:val="ListParagraph"/>
        <w:numPr>
          <w:ilvl w:val="0"/>
          <w:numId w:val="18"/>
        </w:numPr>
      </w:pPr>
      <w:r w:rsidRPr="0074660E">
        <w:t>ImageMagic</w:t>
      </w:r>
      <w:r w:rsidR="00FA3E7B" w:rsidRPr="0074660E">
        <w:t>k</w:t>
      </w:r>
      <w:r w:rsidR="00C36463" w:rsidRPr="0074660E">
        <w:t xml:space="preserve"> 6.5</w:t>
      </w:r>
      <w:r w:rsidR="00C44387" w:rsidRPr="0074660E">
        <w:t>+</w:t>
      </w:r>
    </w:p>
    <w:p w:rsidR="004870AA" w:rsidRPr="0074660E" w:rsidRDefault="004870AA" w:rsidP="004870AA"/>
    <w:p w:rsidR="004870AA" w:rsidRPr="0074660E" w:rsidRDefault="004870AA" w:rsidP="004870AA">
      <w:r w:rsidRPr="0074660E">
        <w:t>Teenusena peab mõnest serveris</w:t>
      </w:r>
      <w:r w:rsidR="00C94E3F" w:rsidRPr="0074660E">
        <w:t>t</w:t>
      </w:r>
      <w:r w:rsidRPr="0074660E">
        <w:t xml:space="preserve"> olema kättesaadav (võib ka sama server olla):</w:t>
      </w:r>
    </w:p>
    <w:p w:rsidR="004870AA" w:rsidRPr="0074660E" w:rsidRDefault="004870AA" w:rsidP="004870AA">
      <w:pPr>
        <w:pStyle w:val="ListParagraph"/>
        <w:numPr>
          <w:ilvl w:val="0"/>
          <w:numId w:val="19"/>
        </w:numPr>
      </w:pPr>
      <w:r w:rsidRPr="0074660E">
        <w:t>PostgreSQL 8.3</w:t>
      </w:r>
      <w:ins w:id="12" w:author="Alar Kvell" w:date="2011-05-06T14:31:00Z">
        <w:r w:rsidR="00B37D2F" w:rsidRPr="0074660E">
          <w:t>.x</w:t>
        </w:r>
      </w:ins>
      <w:del w:id="13" w:author="Alar Kvell" w:date="2011-05-06T14:31:00Z">
        <w:r w:rsidRPr="0074660E" w:rsidDel="00B37D2F">
          <w:delText>+</w:delText>
        </w:r>
      </w:del>
      <w:ins w:id="14" w:author="Alar Kvell" w:date="2011-05-06T14:31:00Z">
        <w:r w:rsidR="00B37D2F" w:rsidRPr="0074660E">
          <w:t xml:space="preserve"> või 8.4.x</w:t>
        </w:r>
      </w:ins>
      <w:r w:rsidR="00FA3E7B" w:rsidRPr="0074660E">
        <w:t xml:space="preserve"> andmebaas</w:t>
      </w:r>
      <w:del w:id="15" w:author="Alar Kvell" w:date="2011-05-06T14:31:00Z">
        <w:r w:rsidR="00FA3E7B" w:rsidRPr="0074660E" w:rsidDel="00B37D2F">
          <w:delText xml:space="preserve"> (rakendus toetab vajadusel/ettevalmistamisel ka muid andmebaasiservereid)</w:delText>
        </w:r>
      </w:del>
    </w:p>
    <w:p w:rsidR="004870AA" w:rsidRPr="0074660E" w:rsidRDefault="004870AA" w:rsidP="004870AA">
      <w:pPr>
        <w:pStyle w:val="ListParagraph"/>
        <w:numPr>
          <w:ilvl w:val="0"/>
          <w:numId w:val="19"/>
        </w:numPr>
      </w:pPr>
      <w:r w:rsidRPr="0074660E">
        <w:t>CAS single</w:t>
      </w:r>
      <w:r w:rsidR="00C94E3F" w:rsidRPr="0074660E">
        <w:t xml:space="preserve"> </w:t>
      </w:r>
      <w:r w:rsidRPr="0074660E">
        <w:t>sign</w:t>
      </w:r>
      <w:r w:rsidR="00C94E3F" w:rsidRPr="0074660E">
        <w:t>-</w:t>
      </w:r>
      <w:r w:rsidRPr="0074660E">
        <w:t>on teenus</w:t>
      </w:r>
    </w:p>
    <w:p w:rsidR="00A0566C" w:rsidRPr="0074660E" w:rsidRDefault="00A0566C" w:rsidP="004870AA">
      <w:pPr>
        <w:pStyle w:val="ListParagraph"/>
        <w:numPr>
          <w:ilvl w:val="0"/>
          <w:numId w:val="19"/>
        </w:numPr>
      </w:pPr>
      <w:r w:rsidRPr="0074660E">
        <w:t>Ametnikuregister veebiteenus</w:t>
      </w:r>
    </w:p>
    <w:p w:rsidR="008E652E" w:rsidRPr="0074660E" w:rsidRDefault="008E652E" w:rsidP="00B60456"/>
    <w:p w:rsidR="00C94E3F" w:rsidRPr="0074660E" w:rsidRDefault="00C94E3F" w:rsidP="00B60456">
      <w:pPr>
        <w:rPr>
          <w:u w:val="single"/>
        </w:rPr>
      </w:pPr>
      <w:r w:rsidRPr="0074660E">
        <w:rPr>
          <w:u w:val="single"/>
        </w:rPr>
        <w:t>GlassFish</w:t>
      </w:r>
    </w:p>
    <w:p w:rsidR="00E671B2" w:rsidRPr="0074660E" w:rsidRDefault="00E671B2" w:rsidP="00E671B2">
      <w:pPr>
        <w:pStyle w:val="ListParagraph"/>
        <w:numPr>
          <w:ilvl w:val="0"/>
          <w:numId w:val="20"/>
        </w:numPr>
      </w:pPr>
      <w:r w:rsidRPr="0074660E">
        <w:t xml:space="preserve">Paigaldada GlassFish-i </w:t>
      </w:r>
      <w:r w:rsidR="00D4769E" w:rsidRPr="0074660E">
        <w:t xml:space="preserve">vastava versiooni kohta käiva </w:t>
      </w:r>
      <w:r w:rsidRPr="0074660E">
        <w:t>juhendi järgi.</w:t>
      </w:r>
      <w:r w:rsidR="00D4769E" w:rsidRPr="0074660E">
        <w:t xml:space="preserve"> Näiteks GlassFish 2.1 juhendid leiab siit: </w:t>
      </w:r>
      <w:hyperlink r:id="rId10" w:history="1">
        <w:r w:rsidR="00D4769E" w:rsidRPr="0074660E">
          <w:rPr>
            <w:rStyle w:val="Hyperlink"/>
          </w:rPr>
          <w:t>http://docs.sun.com/app/docs/coll/1343.6?l=en</w:t>
        </w:r>
      </w:hyperlink>
      <w:r w:rsidR="00D4769E" w:rsidRPr="0074660E">
        <w:t xml:space="preserve"> ja paigaldusjuhend asub siin: </w:t>
      </w:r>
      <w:hyperlink r:id="rId11" w:history="1">
        <w:r w:rsidR="00D4769E" w:rsidRPr="0074660E">
          <w:rPr>
            <w:rStyle w:val="Hyperlink"/>
          </w:rPr>
          <w:t>http://docs.sun.com/app/docs/doc/820-4330?l=en</w:t>
        </w:r>
      </w:hyperlink>
    </w:p>
    <w:p w:rsidR="00E671B2" w:rsidRPr="0074660E" w:rsidRDefault="00E671B2" w:rsidP="00E671B2">
      <w:pPr>
        <w:pStyle w:val="ListParagraph"/>
        <w:numPr>
          <w:ilvl w:val="0"/>
          <w:numId w:val="20"/>
        </w:numPr>
      </w:pPr>
      <w:r w:rsidRPr="0074660E">
        <w:t>Seadistada domeeni seadistusfailis (</w:t>
      </w:r>
      <w:r w:rsidR="00AF211F" w:rsidRPr="0074660E">
        <w:t>GLASSFISH/</w:t>
      </w:r>
      <w:r w:rsidRPr="0074660E">
        <w:t>domains/DOMEENINIMI/config/domain.xml) Java mäluparameetrid suuremaks, nii et uued väärtused oleks:</w:t>
      </w:r>
    </w:p>
    <w:p w:rsidR="00E671B2" w:rsidRPr="0074660E" w:rsidRDefault="00E671B2" w:rsidP="00E671B2">
      <w:pPr>
        <w:pStyle w:val="ListParagraph"/>
        <w:numPr>
          <w:ilvl w:val="1"/>
          <w:numId w:val="20"/>
        </w:numPr>
      </w:pPr>
      <w:r w:rsidRPr="0074660E">
        <w:t>-XX:MaxPermSize=256m</w:t>
      </w:r>
    </w:p>
    <w:p w:rsidR="00E671B2" w:rsidRPr="0074660E" w:rsidRDefault="00E671B2" w:rsidP="00E671B2">
      <w:pPr>
        <w:pStyle w:val="ListParagraph"/>
        <w:numPr>
          <w:ilvl w:val="1"/>
          <w:numId w:val="20"/>
        </w:numPr>
      </w:pPr>
      <w:r w:rsidRPr="0074660E">
        <w:t>-Xmx768m</w:t>
      </w:r>
    </w:p>
    <w:p w:rsidR="00E671B2" w:rsidRPr="0074660E" w:rsidRDefault="00EC5B66" w:rsidP="00E671B2">
      <w:pPr>
        <w:pStyle w:val="ListParagraph"/>
        <w:numPr>
          <w:ilvl w:val="0"/>
          <w:numId w:val="20"/>
        </w:numPr>
      </w:pPr>
      <w:r w:rsidRPr="0074660E">
        <w:t xml:space="preserve">Selleks, et https ühendus rakendusserveri ja CAS serveri vahel toimiks, on vaja rakendusserveri (GlassFish) keystore-i lisada CAS serveri sertifikaat, ehk siis domains/DOMEENINIMI/config/cacerts.jks sisse on keytooliga vaja importida CAS </w:t>
      </w:r>
      <w:r w:rsidR="00A0566C" w:rsidRPr="0074660E">
        <w:t>https serveri</w:t>
      </w:r>
      <w:r w:rsidRPr="0074660E">
        <w:t xml:space="preserve"> cert.</w:t>
      </w:r>
    </w:p>
    <w:p w:rsidR="0002696A" w:rsidRPr="0074660E" w:rsidRDefault="001010C5">
      <w:pPr>
        <w:pStyle w:val="ListParagraph"/>
        <w:numPr>
          <w:ilvl w:val="1"/>
          <w:numId w:val="20"/>
        </w:numPr>
      </w:pPr>
      <w:r w:rsidRPr="0074660E">
        <w:t>CAS https sertifikaat tuleb kõigepealt failina maha salvestada, seda saab teha näiteks brauseri abiga.</w:t>
      </w:r>
    </w:p>
    <w:p w:rsidR="0002696A" w:rsidRPr="0074660E" w:rsidRDefault="001010C5">
      <w:pPr>
        <w:pStyle w:val="ListParagraph"/>
        <w:numPr>
          <w:ilvl w:val="1"/>
          <w:numId w:val="20"/>
        </w:numPr>
      </w:pPr>
      <w:r w:rsidRPr="0074660E">
        <w:t xml:space="preserve">Keytooli lühijuhend asub: </w:t>
      </w:r>
      <w:hyperlink r:id="rId12" w:history="1">
        <w:r w:rsidRPr="0074660E">
          <w:rPr>
            <w:rStyle w:val="Hyperlink"/>
          </w:rPr>
          <w:t>http://www.sslshopper.com/article-most-common-java-keytool-keystore-commands.html</w:t>
        </w:r>
      </w:hyperlink>
    </w:p>
    <w:p w:rsidR="0002696A" w:rsidRPr="0074660E" w:rsidRDefault="001010C5">
      <w:pPr>
        <w:pStyle w:val="ListParagraph"/>
        <w:ind w:left="1440"/>
      </w:pPr>
      <w:r w:rsidRPr="0074660E">
        <w:t>Importimiseks sobiv käsk on näiteks selline: keytool -import -trustcacerts -alias NIMI -file SERTIFIKAAT.crt -keystore cacerts.jks</w:t>
      </w:r>
    </w:p>
    <w:p w:rsidR="00C94E3F" w:rsidRPr="0074660E" w:rsidRDefault="00E671B2" w:rsidP="00E671B2">
      <w:pPr>
        <w:pStyle w:val="ListParagraph"/>
        <w:numPr>
          <w:ilvl w:val="0"/>
          <w:numId w:val="20"/>
        </w:numPr>
      </w:pPr>
      <w:r w:rsidRPr="0074660E">
        <w:t xml:space="preserve">Muid teenuseid rakendusserveris praegu seadistada vaja ei ole </w:t>
      </w:r>
      <w:r w:rsidR="00C94E3F" w:rsidRPr="0074660E">
        <w:t>(näiteks andmebaasiühenduse parameetrid ja muu selline on seadistatud rakenduse enda seadistusfailis).</w:t>
      </w:r>
    </w:p>
    <w:p w:rsidR="00C94E3F" w:rsidRPr="0074660E" w:rsidRDefault="00C94E3F" w:rsidP="00B60456"/>
    <w:p w:rsidR="00C94E3F" w:rsidRPr="0074660E" w:rsidRDefault="00EC5B66" w:rsidP="00B60456">
      <w:pPr>
        <w:rPr>
          <w:u w:val="single"/>
        </w:rPr>
      </w:pPr>
      <w:r w:rsidRPr="0074660E">
        <w:rPr>
          <w:u w:val="single"/>
        </w:rPr>
        <w:t>PostgreSQL</w:t>
      </w:r>
    </w:p>
    <w:p w:rsidR="00EC5B66" w:rsidRPr="0074660E" w:rsidRDefault="00EC5B66" w:rsidP="00EC5B66">
      <w:pPr>
        <w:pStyle w:val="ListParagraph"/>
        <w:numPr>
          <w:ilvl w:val="0"/>
          <w:numId w:val="21"/>
        </w:numPr>
      </w:pPr>
      <w:r w:rsidRPr="0074660E">
        <w:t xml:space="preserve">Peale andmebaasi tarkvara installeerimist tekitage login role: </w:t>
      </w:r>
    </w:p>
    <w:p w:rsidR="00C94E3F" w:rsidRPr="0074660E" w:rsidRDefault="00EC5B66" w:rsidP="00EC5B66">
      <w:pPr>
        <w:ind w:left="720"/>
      </w:pPr>
      <w:r w:rsidRPr="0074660E">
        <w:t>CREATE ROLE alfresco LOGIN PASSWORD 'alfresco' NOSUPERUSER NOINHERIT NOCREATEDB NOCREATEROLE;</w:t>
      </w:r>
    </w:p>
    <w:p w:rsidR="00EC5B66" w:rsidRPr="0074660E" w:rsidRDefault="00EC5B66" w:rsidP="00EC5B66">
      <w:pPr>
        <w:ind w:left="720"/>
      </w:pPr>
      <w:r w:rsidRPr="0074660E">
        <w:t>Password väärtus võib olla teistsugune, see tuleb rakenduse seadistusfailis hiljem ära määrata.</w:t>
      </w:r>
    </w:p>
    <w:p w:rsidR="00EC5B66" w:rsidRPr="0074660E" w:rsidRDefault="00EC5B66" w:rsidP="00EC5B66">
      <w:pPr>
        <w:pStyle w:val="ListParagraph"/>
        <w:numPr>
          <w:ilvl w:val="0"/>
          <w:numId w:val="21"/>
        </w:numPr>
      </w:pPr>
      <w:r w:rsidRPr="0074660E">
        <w:t xml:space="preserve">Ja tekitage andmebaas: </w:t>
      </w:r>
    </w:p>
    <w:p w:rsidR="00EC5B66" w:rsidRPr="0074660E" w:rsidRDefault="00EC5B66" w:rsidP="00EC5B66">
      <w:pPr>
        <w:ind w:left="720"/>
      </w:pPr>
      <w:r w:rsidRPr="0074660E">
        <w:t>CREATE DATABASE alfresco WITH OWNER = alfresco ENCODING = 'UTF8';</w:t>
      </w:r>
    </w:p>
    <w:p w:rsidR="00C94E3F" w:rsidRPr="0074660E" w:rsidRDefault="00C94E3F" w:rsidP="00B60456"/>
    <w:p w:rsidR="008E652E" w:rsidRPr="0074660E" w:rsidRDefault="008E652E" w:rsidP="006B6CF7">
      <w:pPr>
        <w:pStyle w:val="Heading2"/>
        <w:spacing w:line="360" w:lineRule="auto"/>
      </w:pPr>
      <w:r w:rsidRPr="0074660E">
        <w:t>Projekti seadistus</w:t>
      </w:r>
    </w:p>
    <w:p w:rsidR="008E652E" w:rsidRPr="0074660E" w:rsidRDefault="00EC5B66" w:rsidP="00EC5B66">
      <w:r w:rsidRPr="0074660E">
        <w:t>Tõmmake SMIT SVN serverist alla lähtekood:</w:t>
      </w:r>
    </w:p>
    <w:p w:rsidR="00EC5B66" w:rsidRPr="0074660E" w:rsidRDefault="00EC5B66" w:rsidP="00EC5B66">
      <w:r w:rsidRPr="0074660E">
        <w:t>svn co http://SVN_REPO_URL_SIMDHS simdhs</w:t>
      </w:r>
    </w:p>
    <w:p w:rsidR="001905BF" w:rsidRPr="0074660E" w:rsidRDefault="001905BF" w:rsidP="00EC5B66">
      <w:r w:rsidRPr="0074660E">
        <w:t xml:space="preserve">ja avage kaustas </w:t>
      </w:r>
    </w:p>
    <w:p w:rsidR="00EC5B66" w:rsidRPr="0074660E" w:rsidRDefault="001905BF" w:rsidP="00EC5B66">
      <w:r w:rsidRPr="0074660E">
        <w:t>simdhs/etc/conf/smit-test/classes/</w:t>
      </w:r>
    </w:p>
    <w:p w:rsidR="001905BF" w:rsidRPr="0074660E" w:rsidRDefault="001905BF" w:rsidP="00EC5B66">
      <w:r w:rsidRPr="0074660E">
        <w:t>fail</w:t>
      </w:r>
    </w:p>
    <w:p w:rsidR="001905BF" w:rsidRPr="0074660E" w:rsidRDefault="001905BF" w:rsidP="00EC5B66">
      <w:r w:rsidRPr="0074660E">
        <w:t>alfresco-global.properties</w:t>
      </w:r>
    </w:p>
    <w:p w:rsidR="001905BF" w:rsidRPr="0074660E" w:rsidRDefault="001905BF" w:rsidP="00EC5B66"/>
    <w:p w:rsidR="001905BF" w:rsidRPr="0074660E" w:rsidRDefault="001905BF" w:rsidP="00EC5B66">
      <w:r w:rsidRPr="0074660E">
        <w:lastRenderedPageBreak/>
        <w:t>Vaadake üle kõik järgnevad seaded ja vajadusel tehke muudatusi</w:t>
      </w:r>
      <w:r w:rsidR="00A05E32" w:rsidRPr="0074660E">
        <w:t xml:space="preserve"> (nimetatud simdhs/etc/conf/smit-test/classes/alfresco-global.properties failis on kõikide nende seadistusparameetrite kohta olemas näiteväärtused ja selgitavad kommentaarid)</w:t>
      </w:r>
      <w:r w:rsidRPr="0074660E">
        <w:t>:</w:t>
      </w:r>
    </w:p>
    <w:p w:rsidR="001905BF" w:rsidRPr="0074660E" w:rsidRDefault="001905BF" w:rsidP="001905BF">
      <w:pPr>
        <w:pStyle w:val="ListParagraph"/>
        <w:numPr>
          <w:ilvl w:val="0"/>
          <w:numId w:val="22"/>
        </w:numPr>
      </w:pPr>
      <w:r w:rsidRPr="0074660E">
        <w:t>dir.root viitab kaustale kus alfresco hakkab hoidma oma sisu ja indeksite andmeid (näiteks võiks see viidata kasutaja kodukaustas olevale alf_data alamkaustale).</w:t>
      </w:r>
    </w:p>
    <w:p w:rsidR="001905BF" w:rsidRPr="0074660E" w:rsidRDefault="001905BF" w:rsidP="001905BF">
      <w:pPr>
        <w:pStyle w:val="ListParagraph"/>
        <w:numPr>
          <w:ilvl w:val="0"/>
          <w:numId w:val="22"/>
        </w:numPr>
      </w:pPr>
      <w:r w:rsidRPr="0074660E">
        <w:t>db.* seaded viitavad PostgreSQL andmebaasiserverile ja sisaldavad õiget andmebaasi nime, kasutajanime ja parooli.</w:t>
      </w:r>
    </w:p>
    <w:p w:rsidR="001905BF" w:rsidRPr="0074660E" w:rsidRDefault="001905BF" w:rsidP="001905BF">
      <w:pPr>
        <w:pStyle w:val="ListParagraph"/>
        <w:numPr>
          <w:ilvl w:val="0"/>
          <w:numId w:val="22"/>
        </w:numPr>
      </w:pPr>
      <w:r w:rsidRPr="0074660E">
        <w:t>ooo.exe viitab OpenOffice.org käivitusfailile.</w:t>
      </w:r>
    </w:p>
    <w:p w:rsidR="00C22984" w:rsidRPr="0074660E" w:rsidRDefault="00C22984" w:rsidP="001905BF">
      <w:pPr>
        <w:pStyle w:val="ListParagraph"/>
        <w:numPr>
          <w:ilvl w:val="0"/>
          <w:numId w:val="22"/>
        </w:numPr>
      </w:pPr>
      <w:r w:rsidRPr="0074660E">
        <w:t>ooo.port [mittekohustuslik] viitab TCP pordile, mille peal OpenOffice.org käivitatakse ning mille peale DHS ühendub OpenOffice.org protsessiga ühenduse saamiseks; vaikimisi väärtus 8100.</w:t>
      </w:r>
    </w:p>
    <w:p w:rsidR="001905BF" w:rsidRPr="0074660E" w:rsidRDefault="001905BF" w:rsidP="001905BF">
      <w:pPr>
        <w:pStyle w:val="ListParagraph"/>
        <w:numPr>
          <w:ilvl w:val="0"/>
          <w:numId w:val="22"/>
        </w:numPr>
      </w:pPr>
      <w:r w:rsidRPr="0074660E">
        <w:t>img.exe viitab ImageMagic</w:t>
      </w:r>
      <w:r w:rsidR="00916CE4" w:rsidRPr="0074660E">
        <w:t>k</w:t>
      </w:r>
      <w:r w:rsidRPr="0074660E">
        <w:t xml:space="preserve"> käivitusfailile.</w:t>
      </w:r>
    </w:p>
    <w:p w:rsidR="001905BF" w:rsidRPr="0074660E" w:rsidRDefault="001905BF" w:rsidP="001905BF">
      <w:pPr>
        <w:pStyle w:val="ListParagraph"/>
        <w:numPr>
          <w:ilvl w:val="0"/>
          <w:numId w:val="22"/>
        </w:numPr>
      </w:pPr>
      <w:r w:rsidRPr="0074660E">
        <w:t xml:space="preserve">mail.* seaded viitavad ettevõtte </w:t>
      </w:r>
      <w:r w:rsidR="00916CE4" w:rsidRPr="0074660E">
        <w:t xml:space="preserve">SMTP </w:t>
      </w:r>
      <w:r w:rsidRPr="0074660E">
        <w:t xml:space="preserve">serverile, mille kaudu saab </w:t>
      </w:r>
      <w:r w:rsidR="001C6353" w:rsidRPr="0074660E">
        <w:t>e-</w:t>
      </w:r>
      <w:r w:rsidRPr="0074660E">
        <w:t>maile välja saata.</w:t>
      </w:r>
    </w:p>
    <w:p w:rsidR="003C43FE" w:rsidRPr="0074660E" w:rsidRDefault="003C43FE" w:rsidP="001905BF">
      <w:pPr>
        <w:pStyle w:val="ListParagraph"/>
        <w:numPr>
          <w:ilvl w:val="0"/>
          <w:numId w:val="22"/>
        </w:numPr>
      </w:pPr>
      <w:r w:rsidRPr="0074660E">
        <w:t>project.test seade määrab kas rakendus käitub kui testkeskkond (true) või mitte (false). Testkeskkonna seadetes kasutatakse kõikide kasutajatele väljaminevate e-kirjade jaoks ühist seadistatud aadressi, et vältida testimisse mittepuutuvate inimeste kirjadega spämmimist</w:t>
      </w:r>
      <w:r w:rsidR="00D633B2" w:rsidRPr="0074660E">
        <w:t>; samuti imporditakse rakendusse teavituste näidismallid.</w:t>
      </w:r>
    </w:p>
    <w:p w:rsidR="00D9589C" w:rsidRPr="0074660E" w:rsidRDefault="00D9589C" w:rsidP="001905BF">
      <w:pPr>
        <w:pStyle w:val="ListParagraph"/>
        <w:numPr>
          <w:ilvl w:val="0"/>
          <w:numId w:val="22"/>
        </w:numPr>
      </w:pPr>
      <w:r w:rsidRPr="0074660E">
        <w:t>jdigidoc.test [mittekohustuslik] määrab kas JDigiDoc teek kasutab toodang- (false, vaikeväärtus) või testseadeid (true). Testseadete puhul kasutatakse OCSP kehtivuskinnitusteenust OpenXAdES serverist ning sealt saadud kehtivuskinnitustega allkirju kuvatakse kehtivana. Toodangseadete puhul kasutatakse OCSP kehtivuskinnitusteenust Sertifitseerimiskeskuse serverist ning allkirju, millel on testserverist omandatud kehtivuskinnitus, kuvatakse kehtetuna.</w:t>
      </w:r>
    </w:p>
    <w:p w:rsidR="001905BF" w:rsidRPr="0074660E" w:rsidRDefault="001905BF" w:rsidP="001905BF">
      <w:pPr>
        <w:pStyle w:val="ListParagraph"/>
        <w:numPr>
          <w:ilvl w:val="0"/>
          <w:numId w:val="22"/>
        </w:numPr>
      </w:pPr>
      <w:r w:rsidRPr="0074660E">
        <w:t>cas.casServerUrl viitab CAS single sign-on serverile.</w:t>
      </w:r>
      <w:r w:rsidR="00635E5D" w:rsidRPr="0074660E">
        <w:t xml:space="preserve"> Väärtus peab lõppema kaldkriipsuga, näiteks https://example.com/cas/</w:t>
      </w:r>
    </w:p>
    <w:p w:rsidR="001905BF" w:rsidRPr="0074660E" w:rsidRDefault="001905BF" w:rsidP="001905BF">
      <w:pPr>
        <w:pStyle w:val="ListParagraph"/>
        <w:numPr>
          <w:ilvl w:val="0"/>
          <w:numId w:val="22"/>
        </w:numPr>
      </w:pPr>
      <w:r w:rsidRPr="0074660E">
        <w:t>external.authentication.defaultAdministratorUserNames sisaldab</w:t>
      </w:r>
      <w:r w:rsidR="00A0566C" w:rsidRPr="0074660E">
        <w:t xml:space="preserve"> komaga eraldatud</w:t>
      </w:r>
      <w:r w:rsidRPr="0074660E">
        <w:t xml:space="preserve"> nimekirja kasutajatunnustest (isikukoodidest), kes sisselogimise järel rakenduse administraatori rolli külge saavad.</w:t>
      </w:r>
    </w:p>
    <w:p w:rsidR="001905BF" w:rsidRPr="0074660E" w:rsidRDefault="001905BF" w:rsidP="001905BF">
      <w:pPr>
        <w:pStyle w:val="ListParagraph"/>
        <w:numPr>
          <w:ilvl w:val="0"/>
          <w:numId w:val="22"/>
        </w:numPr>
      </w:pPr>
      <w:r w:rsidRPr="0074660E">
        <w:t>amr.service.url viitab ametnik</w:t>
      </w:r>
      <w:r w:rsidR="00A0566C" w:rsidRPr="0074660E">
        <w:t>u</w:t>
      </w:r>
      <w:r w:rsidRPr="0074660E">
        <w:t>registri veebiteenusele.</w:t>
      </w:r>
    </w:p>
    <w:p w:rsidR="00B61F08" w:rsidRPr="0074660E" w:rsidRDefault="00B61F08" w:rsidP="001905BF">
      <w:pPr>
        <w:pStyle w:val="ListParagraph"/>
        <w:numPr>
          <w:ilvl w:val="0"/>
          <w:numId w:val="22"/>
        </w:numPr>
      </w:pPr>
      <w:r w:rsidRPr="0074660E">
        <w:t>amr.org.id on vastava asutuse id AMR-is</w:t>
      </w:r>
    </w:p>
    <w:p w:rsidR="001C6353" w:rsidRPr="0074660E" w:rsidRDefault="001C6353" w:rsidP="001905BF">
      <w:pPr>
        <w:pStyle w:val="ListParagraph"/>
        <w:numPr>
          <w:ilvl w:val="0"/>
          <w:numId w:val="22"/>
        </w:numPr>
      </w:pPr>
      <w:r w:rsidRPr="0074660E">
        <w:t>server.url viitab URL-ile, kus SIM DHS rakendus jooksma hakkab (sinna tulevad päringud CAS-ist tagasi ning seda kasutatakse väljasaadetavates e-mailides dokumendi linkides).</w:t>
      </w:r>
    </w:p>
    <w:p w:rsidR="003C43FE" w:rsidRPr="0074660E" w:rsidRDefault="003C43FE" w:rsidP="001905BF">
      <w:pPr>
        <w:pStyle w:val="ListParagraph"/>
        <w:numPr>
          <w:ilvl w:val="0"/>
          <w:numId w:val="22"/>
        </w:numPr>
      </w:pPr>
      <w:r w:rsidRPr="0074660E">
        <w:t>serializingfilter.enabled peab toodangukeskkonnas false olema ja testkeskkonnas võiks ka false olla (arendajad kasutavad true väärtust)</w:t>
      </w:r>
    </w:p>
    <w:p w:rsidR="00680C2E" w:rsidRPr="0074660E" w:rsidRDefault="00680C2E" w:rsidP="001905BF">
      <w:pPr>
        <w:pStyle w:val="ListParagraph"/>
        <w:numPr>
          <w:ilvl w:val="0"/>
          <w:numId w:val="22"/>
        </w:numPr>
      </w:pPr>
      <w:r w:rsidRPr="0074660E">
        <w:t>x-tee.* seaded viitavad X-tee turvaserverile, mille kaudu DVK päringuid teostatakse.</w:t>
      </w:r>
    </w:p>
    <w:p w:rsidR="002D3251" w:rsidRPr="0074660E" w:rsidRDefault="002D3251" w:rsidP="002D3251">
      <w:pPr>
        <w:pStyle w:val="ListParagraph"/>
        <w:numPr>
          <w:ilvl w:val="1"/>
          <w:numId w:val="22"/>
        </w:numPr>
      </w:pPr>
      <w:r w:rsidRPr="0074660E">
        <w:t>x-tee.security-server - X-tee turvaserveri URL. See X-tee turvaserver peab olema liitunud soovitud X-tee keskkonnaga (toodang või test), mille kaudu on ligipääs soovitud DVK keskkonnale (toodang või test).</w:t>
      </w:r>
    </w:p>
    <w:p w:rsidR="002D3251" w:rsidRPr="0074660E" w:rsidRDefault="002D3251" w:rsidP="002D3251">
      <w:pPr>
        <w:pStyle w:val="ListParagraph"/>
        <w:numPr>
          <w:ilvl w:val="1"/>
          <w:numId w:val="22"/>
        </w:numPr>
      </w:pPr>
      <w:r w:rsidRPr="0074660E">
        <w:t>x-tee.institution – asutuse äriregistri kood, mida kasutatakse üle X-tee DVK päringute tegemisel</w:t>
      </w:r>
    </w:p>
    <w:p w:rsidR="002D3251" w:rsidRPr="0074660E" w:rsidRDefault="002D3251" w:rsidP="002D3251">
      <w:pPr>
        <w:pStyle w:val="ListParagraph"/>
        <w:numPr>
          <w:ilvl w:val="1"/>
          <w:numId w:val="22"/>
        </w:numPr>
      </w:pPr>
      <w:r w:rsidRPr="0074660E">
        <w:t xml:space="preserve">x-tee.id-code – </w:t>
      </w:r>
      <w:ins w:id="16" w:author="Alar Kvell" w:date="2011-05-06T14:34:00Z">
        <w:r w:rsidR="00B37D2F" w:rsidRPr="0074660E">
          <w:t xml:space="preserve">kahekohaline riigi kood, mille järel on </w:t>
        </w:r>
      </w:ins>
      <w:r w:rsidRPr="0074660E">
        <w:t>isikukood, mida kasutatakse üle X-tee DVK päringute tegemisel</w:t>
      </w:r>
      <w:ins w:id="17" w:author="Alar Kvell" w:date="2011-05-06T14:34:00Z">
        <w:r w:rsidR="00B37D2F" w:rsidRPr="0074660E">
          <w:t>. Väärtus peab olema kujul EE01234567890</w:t>
        </w:r>
      </w:ins>
    </w:p>
    <w:p w:rsidR="000251BF" w:rsidRPr="0074660E" w:rsidRDefault="000251BF" w:rsidP="002D3251">
      <w:pPr>
        <w:pStyle w:val="ListParagraph"/>
        <w:numPr>
          <w:ilvl w:val="1"/>
          <w:numId w:val="22"/>
        </w:numPr>
      </w:pPr>
      <w:r w:rsidRPr="0074660E">
        <w:t xml:space="preserve">x-tee.receivedDocumentsFolder </w:t>
      </w:r>
      <w:r w:rsidR="00C22984" w:rsidRPr="0074660E">
        <w:t xml:space="preserve">[mittekohustuslik] </w:t>
      </w:r>
      <w:r w:rsidRPr="0074660E">
        <w:t>– kui on mittetühi, siis tähistab kataloogi kuhu salvestatakse kõik vastu võetavad DVK kapslid XML kujul; kasulik DVK-ga seonduvate probleemide uurimiseks.</w:t>
      </w:r>
    </w:p>
    <w:p w:rsidR="00C22984" w:rsidRPr="0074660E" w:rsidRDefault="00C22984" w:rsidP="00C22984">
      <w:pPr>
        <w:pStyle w:val="ListParagraph"/>
        <w:numPr>
          <w:ilvl w:val="1"/>
          <w:numId w:val="22"/>
        </w:numPr>
      </w:pPr>
      <w:r w:rsidRPr="0074660E">
        <w:t>x-tee.sentDocumentsFolder [mittekohustuslik] – kui on mittetühi, siis tähistab kataloogi kuhu salvestatakse kõik välja saadetavad DVK kapslid XML kujul; kasulik DVK-ga seonduvate probleemide uurimiseks.</w:t>
      </w:r>
    </w:p>
    <w:p w:rsidR="0002696A" w:rsidRPr="0074660E" w:rsidRDefault="002D3251">
      <w:pPr>
        <w:ind w:left="1080"/>
      </w:pPr>
      <w:r w:rsidRPr="0074660E">
        <w:t>Nii see äriregistri kood kui ka isikukood peavad olema registreeritud selles DVK keskkonnas (toodang või test), mille külge X-tee turvaserveri kaudu ühendatud ollakse – äriregistri koodi ja isikukoodi alusel lubab DVK keskkond sooritada päringuid.</w:t>
      </w:r>
    </w:p>
    <w:p w:rsidR="00680C2E" w:rsidRPr="0074660E" w:rsidRDefault="00680C2E" w:rsidP="001905BF">
      <w:pPr>
        <w:pStyle w:val="ListParagraph"/>
        <w:numPr>
          <w:ilvl w:val="0"/>
          <w:numId w:val="22"/>
        </w:numPr>
      </w:pPr>
      <w:r w:rsidRPr="0074660E">
        <w:t>imap.* seaded viitavad SIM DHS rakenduse sees serveeritavale IMAP teenusele</w:t>
      </w:r>
      <w:r w:rsidR="00170C76" w:rsidRPr="0074660E">
        <w:t>.</w:t>
      </w:r>
      <w:r w:rsidR="00746CEB" w:rsidRPr="0074660E">
        <w:br/>
        <w:t xml:space="preserve">IMAP teenus peab olema kättesaadav pordil 143. Kui SIM DHS rakendust jooksutada Unix'is tavakasutaja õigustes, siis pole privileege kasutada porte &lt; 1024. Siis tuleks </w:t>
      </w:r>
      <w:r w:rsidR="00746CEB" w:rsidRPr="0074660E">
        <w:lastRenderedPageBreak/>
        <w:t>seada IMAP teenus töötama mõnel kõrgemal pordil, nt. 1143 ning lisada serveri tulemüüri pordi suunamine 143 -&gt; 1143.</w:t>
      </w:r>
    </w:p>
    <w:p w:rsidR="00C00C92" w:rsidRPr="0074660E" w:rsidRDefault="00C00C92" w:rsidP="001905BF">
      <w:pPr>
        <w:pStyle w:val="ListParagraph"/>
        <w:numPr>
          <w:ilvl w:val="0"/>
          <w:numId w:val="22"/>
        </w:numPr>
      </w:pPr>
      <w:r w:rsidRPr="0074660E">
        <w:t xml:space="preserve">passthru.* seaded määravad </w:t>
      </w:r>
      <w:r w:rsidR="00D633B2" w:rsidRPr="0074660E">
        <w:t xml:space="preserve">NTLM </w:t>
      </w:r>
      <w:r w:rsidRPr="0074660E">
        <w:t>„passthrough“ autentimise teenuse</w:t>
      </w:r>
      <w:r w:rsidR="00D633B2" w:rsidRPr="0074660E">
        <w:t>, mille poole SIM DHS IMAP teenus pöördub.</w:t>
      </w:r>
    </w:p>
    <w:p w:rsidR="004D6BE0" w:rsidRPr="0074660E" w:rsidRDefault="004D6BE0" w:rsidP="001905BF">
      <w:pPr>
        <w:pStyle w:val="ListParagraph"/>
        <w:numPr>
          <w:ilvl w:val="0"/>
          <w:numId w:val="22"/>
        </w:numPr>
      </w:pPr>
      <w:r w:rsidRPr="0074660E">
        <w:t xml:space="preserve">email.* seaded viitavad SIM DHS rakenduse sees serveeritavale SMTP teenusele. SMTP teenus peab olema kättesaadav pordil 25. Kui SIM DHS rakendust jooksutada Unix'is tavakasutaja õigustes, siis pole privileege kasutada porte &lt; 1024. Siis tuleks seada SMTP teenus töötama mõnel kõrgemal pordil, nt. 1025 ning lisada serveri tulemüüri pordi suunamine 25 -&gt; 1025. SMTP teenus on mõeldud selleks, et skanner saaks saata e-maili otse DHS rakendusse. SMTP teenus võtab vastu ainult ühele kindlale aadressile saadetud e-maile, ülejäänutest keeldub. Aadress, millele saadetud kirju vastu võetakse (näiteks </w:t>
      </w:r>
      <w:hyperlink r:id="rId13" w:history="1">
        <w:r w:rsidRPr="0074660E">
          <w:rPr>
            <w:rStyle w:val="Hyperlink"/>
          </w:rPr>
          <w:t>scan@dhs.example.smit</w:t>
        </w:r>
      </w:hyperlink>
      <w:r w:rsidRPr="0074660E">
        <w:t>) pannakse kokku kahest osast, @-märgist vasakpoolne osa defineeritakse seadega email.to.scanned.local-part ning parempoolne osa seadega</w:t>
      </w:r>
      <w:r w:rsidR="0002696A" w:rsidRPr="0074660E">
        <w:t xml:space="preserve"> email.server.domain</w:t>
      </w:r>
      <w:r w:rsidRPr="0074660E">
        <w:t>.</w:t>
      </w:r>
    </w:p>
    <w:p w:rsidR="00897C58" w:rsidRPr="0074660E" w:rsidRDefault="00897C58" w:rsidP="001905BF">
      <w:pPr>
        <w:pStyle w:val="ListParagraph"/>
        <w:numPr>
          <w:ilvl w:val="0"/>
          <w:numId w:val="22"/>
        </w:numPr>
      </w:pPr>
      <w:r w:rsidRPr="0074660E">
        <w:t>ocr.url viitab tekstituvastuse veebiteenuse</w:t>
      </w:r>
      <w:r w:rsidR="00D66569" w:rsidRPr="0074660E">
        <w:t xml:space="preserve"> SOAP aadressile</w:t>
      </w:r>
      <w:r w:rsidRPr="0074660E">
        <w:t>. Kui väärtus jätta tühjaks, siis rakendus ei kasuta tekstituvastuse veebiteenust.</w:t>
      </w:r>
    </w:p>
    <w:p w:rsidR="00AE0BBD" w:rsidRPr="0074660E" w:rsidRDefault="00AE0BBD" w:rsidP="001905BF">
      <w:pPr>
        <w:pStyle w:val="ListParagraph"/>
        <w:numPr>
          <w:ilvl w:val="0"/>
          <w:numId w:val="22"/>
        </w:numPr>
      </w:pPr>
      <w:r w:rsidRPr="0074660E">
        <w:t>mso.url viitab MSO veebiteenuse</w:t>
      </w:r>
      <w:r w:rsidR="00D66569" w:rsidRPr="0074660E">
        <w:t xml:space="preserve"> SOAP aadressile</w:t>
      </w:r>
      <w:r w:rsidRPr="0074660E">
        <w:t>. Kui väärtus jätta tühjaks, siis rakendus ei kasuta MSO veebiteenust.</w:t>
      </w:r>
      <w:r w:rsidR="00D66569" w:rsidRPr="0074660E">
        <w:t xml:space="preserve"> Kui väärtus on täidetud, siis kasutatakse DOC/DOCX/RTF </w:t>
      </w:r>
      <w:r w:rsidR="00D66569" w:rsidRPr="0074660E">
        <w:sym w:font="Wingdings" w:char="F0E0"/>
      </w:r>
      <w:r w:rsidR="00D66569" w:rsidRPr="0074660E">
        <w:t xml:space="preserve"> PDF teisendamiseks MSO veebiteenust; muude teisenduste jaoks kasutatakse OpenOffice teenust.</w:t>
      </w:r>
      <w:bookmarkStart w:id="18" w:name="_GoBack"/>
      <w:bookmarkEnd w:id="18"/>
    </w:p>
    <w:p w:rsidR="00EC5B66" w:rsidRPr="0074660E" w:rsidRDefault="00EC5B66" w:rsidP="00EC5B66"/>
    <w:p w:rsidR="001905BF" w:rsidRPr="0074660E" w:rsidRDefault="001905BF" w:rsidP="00EC5B66">
      <w:r w:rsidRPr="0074660E">
        <w:t>Kui seadistusfail on uuendatud, võiks selle värske seisu edastada ka Webmediale, siis saame sama seisu oma repositooriumisse panna ja hiljem on uuenduste ning muudatuste korral palju lihtsam faili õiget seisu saavutada</w:t>
      </w:r>
    </w:p>
    <w:p w:rsidR="00AF211F" w:rsidRPr="0074660E" w:rsidRDefault="00AF211F" w:rsidP="00EC5B66"/>
    <w:p w:rsidR="00AF211F" w:rsidRPr="0074660E" w:rsidRDefault="00AF211F" w:rsidP="00EC5B66">
      <w:r w:rsidRPr="0074660E">
        <w:t>See seadistusfail kopeeritakse Paigaldamine peatükis GlassFish domeeni alla.</w:t>
      </w:r>
    </w:p>
    <w:p w:rsidR="008E652E" w:rsidRPr="0074660E" w:rsidRDefault="008E652E" w:rsidP="00B60456"/>
    <w:p w:rsidR="001905BF" w:rsidRPr="0074660E" w:rsidRDefault="008E652E" w:rsidP="006B6CF7">
      <w:pPr>
        <w:pStyle w:val="Heading2"/>
        <w:spacing w:line="360" w:lineRule="auto"/>
      </w:pPr>
      <w:r w:rsidRPr="0074660E">
        <w:t>E</w:t>
      </w:r>
      <w:r w:rsidR="001905BF" w:rsidRPr="0074660E">
        <w:t>hitamine</w:t>
      </w:r>
    </w:p>
    <w:p w:rsidR="001905BF" w:rsidRPr="0074660E" w:rsidRDefault="00FA3E7B" w:rsidP="00FA3E7B">
      <w:r w:rsidRPr="0074660E">
        <w:t>Projekti simdhs kataloogis käivitage</w:t>
      </w:r>
    </w:p>
    <w:p w:rsidR="00FA3E7B" w:rsidRPr="0074660E" w:rsidRDefault="00FA3E7B" w:rsidP="00FA3E7B">
      <w:r w:rsidRPr="0074660E">
        <w:t xml:space="preserve">ant </w:t>
      </w:r>
      <w:r w:rsidR="00360432" w:rsidRPr="0074660E">
        <w:t xml:space="preserve">clean-all </w:t>
      </w:r>
      <w:r w:rsidRPr="0074660E">
        <w:t>war</w:t>
      </w:r>
    </w:p>
    <w:p w:rsidR="00FA3E7B" w:rsidRPr="0074660E" w:rsidRDefault="00FA3E7B" w:rsidP="00FA3E7B">
      <w:r w:rsidRPr="0074660E">
        <w:t>mis (kui ehitamine õnnestub) tekitab projekti build kataloogi simdhs.WAR arhiivi.</w:t>
      </w:r>
      <w:r w:rsidR="008413CC" w:rsidRPr="0074660E">
        <w:t xml:space="preserve"> Esimesel ehitamisel küsitakse seadistuskataloogi nime, sisestage smit-test.</w:t>
      </w:r>
    </w:p>
    <w:p w:rsidR="00FA3E7B" w:rsidRPr="0074660E" w:rsidRDefault="00FA3E7B" w:rsidP="00FA3E7B"/>
    <w:p w:rsidR="00AF211F" w:rsidRPr="0074660E" w:rsidRDefault="00FA3E7B" w:rsidP="00AF211F">
      <w:pPr>
        <w:pStyle w:val="Heading2"/>
        <w:spacing w:line="360" w:lineRule="auto"/>
      </w:pPr>
      <w:r w:rsidRPr="0074660E">
        <w:t>P</w:t>
      </w:r>
      <w:r w:rsidR="008E652E" w:rsidRPr="0074660E">
        <w:t>aigaldamine</w:t>
      </w:r>
    </w:p>
    <w:p w:rsidR="008E652E" w:rsidRPr="0074660E" w:rsidRDefault="00FA3E7B" w:rsidP="00FA3E7B">
      <w:pPr>
        <w:pStyle w:val="ListParagraph"/>
        <w:numPr>
          <w:ilvl w:val="0"/>
          <w:numId w:val="23"/>
        </w:numPr>
        <w:rPr>
          <w:ins w:id="19" w:author="Alar Kvell" w:date="2011-04-08T08:43:00Z"/>
        </w:rPr>
      </w:pPr>
      <w:r w:rsidRPr="0074660E">
        <w:t>Seisake GlassFish rakendusserver.</w:t>
      </w:r>
    </w:p>
    <w:p w:rsidR="0092228B" w:rsidRPr="0074660E" w:rsidRDefault="0092228B" w:rsidP="00FA3E7B">
      <w:pPr>
        <w:pStyle w:val="ListParagraph"/>
        <w:numPr>
          <w:ilvl w:val="0"/>
          <w:numId w:val="23"/>
        </w:numPr>
      </w:pPr>
      <w:ins w:id="20" w:author="Alar Kvell" w:date="2011-04-08T08:43:00Z">
        <w:r w:rsidRPr="0074660E">
          <w:t>Kontrollige, et pärast rakendusserveri seiskamis</w:t>
        </w:r>
      </w:ins>
      <w:ins w:id="21" w:author="Alar Kvell" w:date="2011-04-08T08:44:00Z">
        <w:r w:rsidRPr="0074660E">
          <w:t>e lõppemist</w:t>
        </w:r>
      </w:ins>
      <w:ins w:id="22" w:author="Alar Kvell" w:date="2011-04-08T08:43:00Z">
        <w:r w:rsidRPr="0074660E">
          <w:t xml:space="preserve"> oleks seisatud ka OpenOffice protsess (soffice), mis DHS</w:t>
        </w:r>
      </w:ins>
      <w:ins w:id="23" w:author="Alar Kvell" w:date="2011-04-08T08:44:00Z">
        <w:r w:rsidRPr="0074660E">
          <w:t xml:space="preserve"> rakenduse</w:t>
        </w:r>
      </w:ins>
      <w:ins w:id="24" w:author="Alar Kvell" w:date="2011-04-08T08:43:00Z">
        <w:r w:rsidRPr="0074660E">
          <w:t xml:space="preserve"> alt käivitatud oli. Kui OpenOffice protsess ei ole seisatud, siis peab selle seiskama (kill). Kui OpenOffice protsess ei allu seiskamisele, siis peab selle seiskama jõuga (kill -9).</w:t>
        </w:r>
      </w:ins>
    </w:p>
    <w:p w:rsidR="00245745" w:rsidRPr="0074660E" w:rsidRDefault="00245745" w:rsidP="00AF211F">
      <w:pPr>
        <w:pStyle w:val="ListParagraph"/>
        <w:numPr>
          <w:ilvl w:val="0"/>
          <w:numId w:val="23"/>
        </w:numPr>
        <w:rPr>
          <w:ins w:id="25" w:author="Alar Kvell" w:date="2011-04-08T08:44:00Z"/>
        </w:rPr>
      </w:pPr>
      <w:ins w:id="26" w:author="Alar Kvell" w:date="2011-04-08T08:44:00Z">
        <w:r w:rsidRPr="0074660E">
          <w:t>Kui tegemist on versioonivahetusega, siis teostada andmete varundamine (vt. peatükk 8).</w:t>
        </w:r>
      </w:ins>
    </w:p>
    <w:p w:rsidR="00245745" w:rsidRPr="0074660E" w:rsidRDefault="00245745" w:rsidP="00AF211F">
      <w:pPr>
        <w:pStyle w:val="ListParagraph"/>
        <w:numPr>
          <w:ilvl w:val="0"/>
          <w:numId w:val="23"/>
        </w:numPr>
        <w:rPr>
          <w:ins w:id="27" w:author="Alar Kvell" w:date="2011-04-08T08:44:00Z"/>
        </w:rPr>
      </w:pPr>
      <w:ins w:id="28" w:author="Alar Kvell" w:date="2011-04-08T08:44:00Z">
        <w:r w:rsidRPr="0074660E">
          <w:t xml:space="preserve">Kui tegemist on versioonivahetusega, siis paigaldatava DHS rakenduse versiooninumber peab olema sama või suurem, kui oli sama andmebaasi ja andmekausta peal varem käivitatud DHS rakenduse versiooninumber. Vastasel juhul vt. peatükk </w:t>
        </w:r>
      </w:ins>
      <w:ins w:id="29" w:author="Alar Kvell" w:date="2011-04-08T08:49:00Z">
        <w:r w:rsidRPr="0074660E">
          <w:t>7</w:t>
        </w:r>
      </w:ins>
      <w:ins w:id="30" w:author="Alar Kvell" w:date="2011-04-08T08:44:00Z">
        <w:r w:rsidRPr="0074660E">
          <w:t>.</w:t>
        </w:r>
      </w:ins>
      <w:ins w:id="31" w:author="Alar Kvell" w:date="2011-04-08T08:49:00Z">
        <w:r w:rsidRPr="0074660E">
          <w:t>1</w:t>
        </w:r>
      </w:ins>
      <w:ins w:id="32" w:author="Alar Kvell" w:date="2011-04-08T08:44:00Z">
        <w:r w:rsidRPr="0074660E">
          <w:t>.</w:t>
        </w:r>
      </w:ins>
    </w:p>
    <w:p w:rsidR="00AF211F" w:rsidRPr="0074660E" w:rsidRDefault="00AF211F" w:rsidP="00AF211F">
      <w:pPr>
        <w:pStyle w:val="ListParagraph"/>
        <w:numPr>
          <w:ilvl w:val="0"/>
          <w:numId w:val="23"/>
        </w:numPr>
      </w:pPr>
      <w:r w:rsidRPr="0074660E">
        <w:t>Kopeerige simdhs/etc/conf/smit-test/classes/alfresco-global.properties fail GlassFishi domeeni alla /lib/classes kausta (GLASSFISH/domains/DOMEENINIMI/lib/classes).</w:t>
      </w:r>
    </w:p>
    <w:p w:rsidR="00FA3E7B" w:rsidRPr="0074660E" w:rsidRDefault="00FA3E7B" w:rsidP="00FA3E7B">
      <w:pPr>
        <w:pStyle w:val="ListParagraph"/>
        <w:numPr>
          <w:ilvl w:val="0"/>
          <w:numId w:val="23"/>
        </w:numPr>
      </w:pPr>
      <w:r w:rsidRPr="0074660E">
        <w:t>Paigaldage simdhs.war</w:t>
      </w:r>
    </w:p>
    <w:p w:rsidR="00972435" w:rsidRPr="0074660E" w:rsidRDefault="00972435" w:rsidP="00FA3E7B">
      <w:pPr>
        <w:pStyle w:val="ListParagraph"/>
        <w:numPr>
          <w:ilvl w:val="0"/>
          <w:numId w:val="23"/>
        </w:numPr>
      </w:pPr>
      <w:r w:rsidRPr="0074660E">
        <w:t>J</w:t>
      </w:r>
      <w:r w:rsidR="00A15652" w:rsidRPr="0074660E">
        <w:t>uhul, kui on palutud KUSTUTADA alfresco depositoorium, siis</w:t>
      </w:r>
      <w:r w:rsidRPr="0074660E">
        <w:t xml:space="preserve">: </w:t>
      </w:r>
    </w:p>
    <w:p w:rsidR="00972435" w:rsidRPr="0074660E" w:rsidRDefault="00972435" w:rsidP="00972435">
      <w:pPr>
        <w:pStyle w:val="ListParagraph"/>
        <w:numPr>
          <w:ilvl w:val="1"/>
          <w:numId w:val="23"/>
        </w:numPr>
      </w:pPr>
      <w:r w:rsidRPr="0074660E">
        <w:t>kustutage maha andmebaasist „alfresco“ database</w:t>
      </w:r>
    </w:p>
    <w:p w:rsidR="00972435" w:rsidRPr="0074660E" w:rsidRDefault="00972435" w:rsidP="00972435">
      <w:pPr>
        <w:pStyle w:val="ListParagraph"/>
        <w:numPr>
          <w:ilvl w:val="1"/>
          <w:numId w:val="23"/>
        </w:numPr>
      </w:pPr>
      <w:r w:rsidRPr="0074660E">
        <w:t xml:space="preserve">looge „alfresco“ database uuesti (juhend peatükis </w:t>
      </w:r>
      <w:r w:rsidR="002678AF" w:rsidRPr="0074660E">
        <w:t>4</w:t>
      </w:r>
      <w:r w:rsidRPr="0074660E">
        <w:t>, teemas PostgeSQL, punktis 2)</w:t>
      </w:r>
    </w:p>
    <w:p w:rsidR="00972435" w:rsidRPr="0074660E" w:rsidRDefault="00972435" w:rsidP="00972435">
      <w:pPr>
        <w:pStyle w:val="ListParagraph"/>
        <w:numPr>
          <w:ilvl w:val="1"/>
          <w:numId w:val="23"/>
        </w:numPr>
      </w:pPr>
      <w:r w:rsidRPr="0074660E">
        <w:lastRenderedPageBreak/>
        <w:t xml:space="preserve">kustutage maha peatükis </w:t>
      </w:r>
      <w:r w:rsidR="002678AF" w:rsidRPr="0074660E">
        <w:t xml:space="preserve">5 </w:t>
      </w:r>
      <w:r w:rsidRPr="0074660E">
        <w:t>„dir.root“ väärtuses viidatud kataloogi sisu (näiteks kodukataloogis olev alf_data kausta kogu sisu koos alamkataloogidega)</w:t>
      </w:r>
    </w:p>
    <w:p w:rsidR="00972435" w:rsidRPr="0074660E" w:rsidRDefault="00972435" w:rsidP="00972435">
      <w:pPr>
        <w:pStyle w:val="ListParagraph"/>
        <w:numPr>
          <w:ilvl w:val="1"/>
          <w:numId w:val="23"/>
        </w:numPr>
      </w:pPr>
      <w:r w:rsidRPr="0074660E">
        <w:t>nüüd rakendusserveri käivitamisel luuakse nullist uus repo ja indeksid.</w:t>
      </w:r>
    </w:p>
    <w:p w:rsidR="00FA3E7B" w:rsidRPr="0074660E" w:rsidRDefault="00FA3E7B" w:rsidP="00FA3E7B">
      <w:pPr>
        <w:pStyle w:val="ListParagraph"/>
        <w:numPr>
          <w:ilvl w:val="0"/>
          <w:numId w:val="23"/>
        </w:numPr>
        <w:rPr>
          <w:ins w:id="33" w:author="Alar Kvell" w:date="2011-04-08T08:45:00Z"/>
        </w:rPr>
      </w:pPr>
      <w:r w:rsidRPr="0074660E">
        <w:t>Käivitage rakendusserver.</w:t>
      </w:r>
    </w:p>
    <w:p w:rsidR="00245745" w:rsidRPr="0074660E" w:rsidRDefault="00245745" w:rsidP="00245745">
      <w:pPr>
        <w:pStyle w:val="ListParagraph"/>
        <w:numPr>
          <w:ilvl w:val="0"/>
          <w:numId w:val="23"/>
        </w:numPr>
        <w:ind w:left="360"/>
        <w:rPr>
          <w:ins w:id="34" w:author="Alar Kvell" w:date="2011-04-08T08:45:00Z"/>
        </w:rPr>
      </w:pPr>
      <w:ins w:id="35" w:author="Alar Kvell" w:date="2011-04-08T08:45:00Z">
        <w:r w:rsidRPr="0074660E">
          <w:t>Kui tegemist on versioonivahetusega ja DHS rakenduse uus versioon mingi vea tõttu ei käivitu ning on vaja minna tagasi eelmisele versioonile, siis:</w:t>
        </w:r>
      </w:ins>
    </w:p>
    <w:p w:rsidR="00245745" w:rsidRPr="0074660E" w:rsidRDefault="00245745" w:rsidP="00245745">
      <w:pPr>
        <w:pStyle w:val="ListParagraph"/>
        <w:numPr>
          <w:ilvl w:val="1"/>
          <w:numId w:val="23"/>
        </w:numPr>
        <w:ind w:left="792" w:hanging="432"/>
        <w:rPr>
          <w:ins w:id="36" w:author="Alar Kvell" w:date="2011-04-08T08:45:00Z"/>
        </w:rPr>
      </w:pPr>
      <w:ins w:id="37" w:author="Alar Kvell" w:date="2011-04-08T08:45:00Z">
        <w:r w:rsidRPr="0074660E">
          <w:t>Järgida käesoleva peatüki punkte 1-2.</w:t>
        </w:r>
      </w:ins>
    </w:p>
    <w:p w:rsidR="00245745" w:rsidRPr="0074660E" w:rsidRDefault="00245745" w:rsidP="00245745">
      <w:pPr>
        <w:pStyle w:val="ListParagraph"/>
        <w:numPr>
          <w:ilvl w:val="1"/>
          <w:numId w:val="23"/>
        </w:numPr>
        <w:ind w:left="792" w:hanging="432"/>
        <w:rPr>
          <w:ins w:id="38" w:author="Alar Kvell" w:date="2011-04-08T08:45:00Z"/>
        </w:rPr>
      </w:pPr>
      <w:ins w:id="39" w:author="Alar Kvell" w:date="2011-04-08T08:45:00Z">
        <w:r w:rsidRPr="0074660E">
          <w:t xml:space="preserve">Taastada varukoopiast DHS rakenduse andmed, mida kasutati eelmise versiooni või sellest vanema versiooni ajal (vt. peatükk </w:t>
        </w:r>
      </w:ins>
      <w:ins w:id="40" w:author="Alar Kvell" w:date="2011-04-08T08:48:00Z">
        <w:r w:rsidRPr="0074660E">
          <w:t>8</w:t>
        </w:r>
      </w:ins>
      <w:ins w:id="41" w:author="Alar Kvell" w:date="2011-04-08T08:45:00Z">
        <w:r w:rsidRPr="0074660E">
          <w:t>.3). See on vajalik, sest versiooni uuendamise käigus võidi muuta olemasolevaid andmeid ning selle tõttu ei ole vanemale versioonile tagasi minek toetatud kui andmed on uuendatud (või andmete uuendamist on alustatud).</w:t>
        </w:r>
      </w:ins>
    </w:p>
    <w:p w:rsidR="00245745" w:rsidRPr="0074660E" w:rsidRDefault="00245745" w:rsidP="00245745">
      <w:pPr>
        <w:pStyle w:val="ListParagraph"/>
        <w:numPr>
          <w:ilvl w:val="1"/>
          <w:numId w:val="23"/>
        </w:numPr>
        <w:ind w:left="792" w:hanging="432"/>
      </w:pPr>
      <w:ins w:id="42" w:author="Alar Kvell" w:date="2011-04-08T08:45:00Z">
        <w:r w:rsidRPr="0074660E">
          <w:t>Järgida käesoleva peatüki punkte 4-8.</w:t>
        </w:r>
      </w:ins>
    </w:p>
    <w:p w:rsidR="00FA3E7B" w:rsidRPr="0074660E" w:rsidRDefault="00FA3E7B" w:rsidP="00FA3E7B"/>
    <w:p w:rsidR="00FA3E7B" w:rsidRPr="0074660E" w:rsidRDefault="00FA3E7B" w:rsidP="00FA3E7B">
      <w:r w:rsidRPr="0074660E">
        <w:t>Märkus: Rakenduse mahukuse tõttu tekitab redeploy ilma serverit seiskamata (vana versiooni otsa deploytakse uus versioon nii et server kogu aeg töötab) üleval näidatud MaxPermSize ja heap size väärtuste korral vea OutOfMemoryError: PermGen space, mis tuleneb levinud Java EE rakendu</w:t>
      </w:r>
      <w:r w:rsidR="008413CC" w:rsidRPr="0074660E">
        <w:t>ste probleemist, kus paljud teeg</w:t>
      </w:r>
      <w:r w:rsidRPr="0074660E">
        <w:t>id jätavad undeploy järel osa ressursse PermGen mälualasse alles. Kui on soov teha jooksvaid redeploy-sid, siis tuleb MaxPermSize muuta oluliselt suuremaks (pool giga</w:t>
      </w:r>
      <w:r w:rsidR="008413CC" w:rsidRPr="0074660E">
        <w:t>baiti või rohkem</w:t>
      </w:r>
      <w:r w:rsidRPr="0074660E">
        <w:t>).</w:t>
      </w:r>
    </w:p>
    <w:p w:rsidR="00750FF7" w:rsidRPr="0074660E" w:rsidRDefault="00750FF7" w:rsidP="00FA3E7B">
      <w:pPr>
        <w:rPr>
          <w:ins w:id="43" w:author="Alar Kvell" w:date="2011-04-08T08:48:00Z"/>
        </w:rPr>
      </w:pPr>
    </w:p>
    <w:p w:rsidR="00245745" w:rsidRPr="0074660E" w:rsidRDefault="00245745" w:rsidP="00245745">
      <w:pPr>
        <w:pStyle w:val="Heading3"/>
        <w:numPr>
          <w:ilvl w:val="1"/>
          <w:numId w:val="4"/>
        </w:numPr>
        <w:rPr>
          <w:ins w:id="44" w:author="Alar Kvell" w:date="2011-04-08T08:48:00Z"/>
        </w:rPr>
      </w:pPr>
      <w:ins w:id="45" w:author="Alar Kvell" w:date="2011-04-08T08:48:00Z">
        <w:r w:rsidRPr="0074660E">
          <w:t>Rakenduse viimine madalamale versioonile</w:t>
        </w:r>
      </w:ins>
    </w:p>
    <w:p w:rsidR="00245745" w:rsidRPr="0074660E" w:rsidRDefault="00245745" w:rsidP="00245745">
      <w:pPr>
        <w:rPr>
          <w:ins w:id="46" w:author="Alar Kvell" w:date="2011-04-08T08:48:00Z"/>
        </w:rPr>
      </w:pPr>
      <w:ins w:id="47" w:author="Alar Kvell" w:date="2011-04-08T08:48:00Z">
        <w:r w:rsidRPr="0074660E">
          <w:t>Kui on alustatud DHS rakenduse mingi versiooni Y käivitamist, siis sellest väiksema numbriga versiooni X enam ei tohi käivitada sama andmebaasi ja andmekausta peal. Selle kohta teeb DHS rakendus käivitumisel ka kontrolli, aga see kontroll toimub ainult juhul kui versioon Y varem käivitus edukalt. Aga kui alustati DHS rakenduse mingi versiooni Y käivitamist ja see ebaõnnestus, ning siis käivitati sellest väiksema numbriga versioon X, siis kirjeldatud kontrolli ei toimunud. Seega kuigi kirjeldatud juhul DHS rakenduse poolne kontroll puudub, siis sellest olenemata ei tohi väiksema numbriga versiooni käivitada.</w:t>
        </w:r>
      </w:ins>
    </w:p>
    <w:p w:rsidR="00245745" w:rsidRPr="0074660E" w:rsidRDefault="00245745" w:rsidP="00245745">
      <w:pPr>
        <w:rPr>
          <w:ins w:id="48" w:author="Alar Kvell" w:date="2011-04-08T08:48:00Z"/>
        </w:rPr>
      </w:pPr>
      <w:ins w:id="49" w:author="Alar Kvell" w:date="2011-04-08T08:48:00Z">
        <w:r w:rsidRPr="0074660E">
          <w:t>Väiksema numbriga versiooni X käivitamiseks peab taastama varukoopiast DHS rakenduse andmed, mida kasutati versiooni X või sellest vanema versiooni ajal (vt. peatükk 6 punkt 10).</w:t>
        </w:r>
      </w:ins>
    </w:p>
    <w:p w:rsidR="00245745" w:rsidRPr="0074660E" w:rsidRDefault="00245745" w:rsidP="00FA3E7B"/>
    <w:p w:rsidR="0002696A" w:rsidRPr="0074660E" w:rsidRDefault="00750FF7">
      <w:pPr>
        <w:pStyle w:val="Heading2"/>
      </w:pPr>
      <w:r w:rsidRPr="0074660E">
        <w:t>Varundamine</w:t>
      </w:r>
    </w:p>
    <w:p w:rsidR="008159C1" w:rsidRPr="0074660E" w:rsidRDefault="008159C1" w:rsidP="008159C1">
      <w:r w:rsidRPr="0074660E">
        <w:t xml:space="preserve">Varukoopia tuleb teha </w:t>
      </w:r>
      <w:r w:rsidR="00901BDE" w:rsidRPr="0074660E">
        <w:t xml:space="preserve">samal ajal </w:t>
      </w:r>
      <w:r w:rsidRPr="0074660E">
        <w:t>nii andmebaasist kui ka Alfresco andmete kaustast alf_data</w:t>
      </w:r>
      <w:r w:rsidR="00901BDE" w:rsidRPr="0074660E">
        <w:t xml:space="preserve"> (ainult teatud alamkaustad) ning neid tuleb säilitada üksteisega koos.</w:t>
      </w:r>
    </w:p>
    <w:p w:rsidR="00901BDE" w:rsidRPr="0074660E" w:rsidRDefault="00901BDE" w:rsidP="00901BDE"/>
    <w:p w:rsidR="00901BDE" w:rsidRPr="0074660E" w:rsidRDefault="00901BDE" w:rsidP="00901BDE">
      <w:r w:rsidRPr="0074660E">
        <w:t xml:space="preserve">Vt. ka varundamise originaaljuhend: </w:t>
      </w:r>
    </w:p>
    <w:p w:rsidR="00901BDE" w:rsidRPr="0074660E" w:rsidRDefault="00901BDE" w:rsidP="00901BDE">
      <w:r w:rsidRPr="0074660E">
        <w:t>http://wiki.alfresco.com/wiki/Backup_and_Restore#Backing_up_the_File_system</w:t>
      </w:r>
    </w:p>
    <w:p w:rsidR="008159C1" w:rsidRPr="0074660E" w:rsidRDefault="008159C1" w:rsidP="008159C1"/>
    <w:p w:rsidR="00901BDE" w:rsidRPr="0074660E" w:rsidRDefault="00901BDE" w:rsidP="00901BDE">
      <w:pPr>
        <w:pStyle w:val="Heading3"/>
        <w:numPr>
          <w:ilvl w:val="1"/>
          <w:numId w:val="4"/>
        </w:numPr>
      </w:pPr>
      <w:r w:rsidRPr="0074660E">
        <w:t>Kuumvarundamine (hot backup)</w:t>
      </w:r>
    </w:p>
    <w:p w:rsidR="00901BDE" w:rsidRPr="0074660E" w:rsidRDefault="00901BDE" w:rsidP="00901BDE">
      <w:r w:rsidRPr="0074660E">
        <w:t xml:space="preserve">Kuumvarundamist tehakse samal ajal kui DHS rakendus töötab. Kuumvarundamine peab kindlasti toimuma sellises </w:t>
      </w:r>
      <w:r w:rsidRPr="0074660E">
        <w:rPr>
          <w:u w:val="single"/>
        </w:rPr>
        <w:t>järjestuses</w:t>
      </w:r>
      <w:r w:rsidRPr="0074660E">
        <w:t>:</w:t>
      </w:r>
    </w:p>
    <w:p w:rsidR="00901BDE" w:rsidRPr="0074660E" w:rsidRDefault="00901BDE" w:rsidP="00901BDE">
      <w:pPr>
        <w:pStyle w:val="ListParagraph"/>
        <w:numPr>
          <w:ilvl w:val="0"/>
          <w:numId w:val="31"/>
        </w:numPr>
      </w:pPr>
      <w:r w:rsidRPr="0074660E">
        <w:t>Alfresco teeb igal öösel kell 03:00 lucene-indexes kaustast ise koopia kausta backup-lucene-indexes, seega peab järgnevate punktide teostamine toimuma hiljem, näiteks kell 04:00.</w:t>
      </w:r>
    </w:p>
    <w:p w:rsidR="00901BDE" w:rsidRPr="0074660E" w:rsidRDefault="00901BDE" w:rsidP="00901BDE">
      <w:pPr>
        <w:pStyle w:val="ListParagraph"/>
        <w:numPr>
          <w:ilvl w:val="0"/>
          <w:numId w:val="31"/>
        </w:numPr>
      </w:pPr>
      <w:r w:rsidRPr="0074660E">
        <w:t>Teha varukoopia andmebaasist.</w:t>
      </w:r>
    </w:p>
    <w:p w:rsidR="008159C1" w:rsidRPr="0074660E" w:rsidRDefault="00901BDE" w:rsidP="00901BDE">
      <w:pPr>
        <w:pStyle w:val="ListParagraph"/>
        <w:numPr>
          <w:ilvl w:val="0"/>
          <w:numId w:val="31"/>
        </w:numPr>
      </w:pPr>
      <w:r w:rsidRPr="0074660E">
        <w:t xml:space="preserve">Kui andmebaasi varundamine on lõppenud, siis teha varukoopia </w:t>
      </w:r>
      <w:r w:rsidR="008159C1" w:rsidRPr="0074660E">
        <w:t>järgmistest alf_data</w:t>
      </w:r>
      <w:r w:rsidR="006440A2" w:rsidRPr="0074660E">
        <w:t xml:space="preserve"> (dir.root parameetriga viidatav kaust)</w:t>
      </w:r>
      <w:r w:rsidR="008159C1" w:rsidRPr="0074660E">
        <w:t xml:space="preserve"> alamkaustadest:</w:t>
      </w:r>
    </w:p>
    <w:p w:rsidR="0002696A" w:rsidRPr="0074660E" w:rsidRDefault="008159C1" w:rsidP="00901BDE">
      <w:pPr>
        <w:pStyle w:val="ListParagraph"/>
        <w:numPr>
          <w:ilvl w:val="1"/>
          <w:numId w:val="23"/>
        </w:numPr>
      </w:pPr>
      <w:r w:rsidRPr="0074660E">
        <w:t>audit.contentstore</w:t>
      </w:r>
    </w:p>
    <w:p w:rsidR="0002696A" w:rsidRPr="0074660E" w:rsidRDefault="008159C1" w:rsidP="00901BDE">
      <w:pPr>
        <w:pStyle w:val="ListParagraph"/>
        <w:numPr>
          <w:ilvl w:val="1"/>
          <w:numId w:val="23"/>
        </w:numPr>
      </w:pPr>
      <w:r w:rsidRPr="0074660E">
        <w:t>backup-lucene-indexes</w:t>
      </w:r>
    </w:p>
    <w:p w:rsidR="0002696A" w:rsidRPr="0074660E" w:rsidRDefault="008159C1" w:rsidP="00901BDE">
      <w:pPr>
        <w:pStyle w:val="ListParagraph"/>
        <w:numPr>
          <w:ilvl w:val="1"/>
          <w:numId w:val="23"/>
        </w:numPr>
      </w:pPr>
      <w:r w:rsidRPr="0074660E">
        <w:t>contentstore</w:t>
      </w:r>
    </w:p>
    <w:p w:rsidR="0002696A" w:rsidRPr="0074660E" w:rsidRDefault="008159C1" w:rsidP="00901BDE">
      <w:pPr>
        <w:pStyle w:val="ListParagraph"/>
        <w:numPr>
          <w:ilvl w:val="1"/>
          <w:numId w:val="23"/>
        </w:numPr>
      </w:pPr>
      <w:r w:rsidRPr="0074660E">
        <w:t>contentstore.deleted</w:t>
      </w:r>
    </w:p>
    <w:p w:rsidR="008159C1" w:rsidRPr="0074660E" w:rsidRDefault="00C36463" w:rsidP="00901BDE">
      <w:pPr>
        <w:ind w:left="720"/>
      </w:pPr>
      <w:r w:rsidRPr="0074660E">
        <w:lastRenderedPageBreak/>
        <w:t>Varukoopiat ei tohi</w:t>
      </w:r>
      <w:r w:rsidR="008159C1" w:rsidRPr="0074660E">
        <w:t xml:space="preserve"> teha järgmistest alf_data alamkaustadest:</w:t>
      </w:r>
    </w:p>
    <w:p w:rsidR="0002696A" w:rsidRPr="0074660E" w:rsidRDefault="008159C1" w:rsidP="00901BDE">
      <w:pPr>
        <w:pStyle w:val="ListParagraph"/>
        <w:numPr>
          <w:ilvl w:val="1"/>
          <w:numId w:val="23"/>
        </w:numPr>
      </w:pPr>
      <w:r w:rsidRPr="0074660E">
        <w:t>lucene-indexes</w:t>
      </w:r>
    </w:p>
    <w:p w:rsidR="0002696A" w:rsidRPr="0074660E" w:rsidRDefault="008159C1" w:rsidP="00901BDE">
      <w:pPr>
        <w:pStyle w:val="ListParagraph"/>
        <w:numPr>
          <w:ilvl w:val="1"/>
          <w:numId w:val="23"/>
        </w:numPr>
      </w:pPr>
      <w:r w:rsidRPr="0074660E">
        <w:t>oouser</w:t>
      </w:r>
    </w:p>
    <w:p w:rsidR="00901BDE" w:rsidRPr="0074660E" w:rsidRDefault="00901BDE" w:rsidP="00901BDE"/>
    <w:p w:rsidR="00901BDE" w:rsidRPr="0074660E" w:rsidRDefault="00901BDE" w:rsidP="00901BDE">
      <w:pPr>
        <w:pStyle w:val="Heading3"/>
        <w:numPr>
          <w:ilvl w:val="1"/>
          <w:numId w:val="4"/>
        </w:numPr>
      </w:pPr>
      <w:r w:rsidRPr="0074660E">
        <w:t>Külmvarundamine (cold backup)</w:t>
      </w:r>
    </w:p>
    <w:p w:rsidR="00901BDE" w:rsidRPr="0074660E" w:rsidRDefault="00901BDE" w:rsidP="00901BDE">
      <w:r w:rsidRPr="0074660E">
        <w:t>Külmvarundamist tehakse siis, kui DHS rakendus on seisatud. Külmvarundamise puhul tegevuste järjekord ei ole oluline, teostada tuleb:</w:t>
      </w:r>
    </w:p>
    <w:p w:rsidR="00901BDE" w:rsidRPr="0074660E" w:rsidRDefault="00901BDE" w:rsidP="00901BDE">
      <w:pPr>
        <w:pStyle w:val="ListParagraph"/>
        <w:numPr>
          <w:ilvl w:val="0"/>
          <w:numId w:val="32"/>
        </w:numPr>
      </w:pPr>
      <w:r w:rsidRPr="0074660E">
        <w:t>DHS rakendus peab olema seisatud.</w:t>
      </w:r>
    </w:p>
    <w:p w:rsidR="00901BDE" w:rsidRPr="0074660E" w:rsidRDefault="00901BDE" w:rsidP="00901BDE">
      <w:pPr>
        <w:pStyle w:val="ListParagraph"/>
        <w:numPr>
          <w:ilvl w:val="0"/>
          <w:numId w:val="32"/>
        </w:numPr>
      </w:pPr>
      <w:r w:rsidRPr="0074660E">
        <w:t>Teha varukoopia andmebaasist.</w:t>
      </w:r>
    </w:p>
    <w:p w:rsidR="00901BDE" w:rsidRPr="0074660E" w:rsidRDefault="00901BDE" w:rsidP="00901BDE">
      <w:pPr>
        <w:pStyle w:val="ListParagraph"/>
        <w:numPr>
          <w:ilvl w:val="0"/>
          <w:numId w:val="32"/>
        </w:numPr>
      </w:pPr>
      <w:r w:rsidRPr="0074660E">
        <w:t>Teha varukoopia järgmistest data (dir.root parameetriga viidatav kaust) alamkaustadest:</w:t>
      </w:r>
    </w:p>
    <w:p w:rsidR="00901BDE" w:rsidRPr="0074660E" w:rsidRDefault="00901BDE" w:rsidP="00901BDE">
      <w:pPr>
        <w:pStyle w:val="ListParagraph"/>
        <w:numPr>
          <w:ilvl w:val="1"/>
          <w:numId w:val="32"/>
        </w:numPr>
      </w:pPr>
      <w:r w:rsidRPr="0074660E">
        <w:t>audit.contentstore</w:t>
      </w:r>
    </w:p>
    <w:p w:rsidR="00901BDE" w:rsidRPr="0074660E" w:rsidRDefault="00901BDE" w:rsidP="00901BDE">
      <w:pPr>
        <w:pStyle w:val="ListParagraph"/>
        <w:numPr>
          <w:ilvl w:val="1"/>
          <w:numId w:val="32"/>
        </w:numPr>
      </w:pPr>
      <w:r w:rsidRPr="0074660E">
        <w:t>lucene-indexes</w:t>
      </w:r>
    </w:p>
    <w:p w:rsidR="00901BDE" w:rsidRPr="0074660E" w:rsidRDefault="00901BDE" w:rsidP="00901BDE">
      <w:pPr>
        <w:pStyle w:val="ListParagraph"/>
        <w:numPr>
          <w:ilvl w:val="1"/>
          <w:numId w:val="32"/>
        </w:numPr>
      </w:pPr>
      <w:r w:rsidRPr="0074660E">
        <w:t>backup-lucene-indexes</w:t>
      </w:r>
    </w:p>
    <w:p w:rsidR="00901BDE" w:rsidRPr="0074660E" w:rsidRDefault="00901BDE" w:rsidP="00901BDE">
      <w:pPr>
        <w:pStyle w:val="ListParagraph"/>
        <w:numPr>
          <w:ilvl w:val="1"/>
          <w:numId w:val="32"/>
        </w:numPr>
      </w:pPr>
      <w:r w:rsidRPr="0074660E">
        <w:t>contentstore</w:t>
      </w:r>
    </w:p>
    <w:p w:rsidR="00901BDE" w:rsidRPr="0074660E" w:rsidRDefault="00901BDE" w:rsidP="00901BDE">
      <w:pPr>
        <w:pStyle w:val="ListParagraph"/>
        <w:numPr>
          <w:ilvl w:val="1"/>
          <w:numId w:val="32"/>
        </w:numPr>
      </w:pPr>
      <w:r w:rsidRPr="0074660E">
        <w:t>contentstore.deleted</w:t>
      </w:r>
    </w:p>
    <w:p w:rsidR="00901BDE" w:rsidRPr="0074660E" w:rsidRDefault="00901BDE" w:rsidP="00901BDE">
      <w:pPr>
        <w:ind w:firstLine="720"/>
      </w:pPr>
      <w:r w:rsidRPr="0074660E">
        <w:t>Varukoopiat ei tohi teha järgmistest data alamkaustadest:</w:t>
      </w:r>
    </w:p>
    <w:p w:rsidR="00901BDE" w:rsidRPr="0074660E" w:rsidRDefault="00901BDE" w:rsidP="00901BDE">
      <w:pPr>
        <w:pStyle w:val="ListParagraph"/>
        <w:numPr>
          <w:ilvl w:val="1"/>
          <w:numId w:val="32"/>
        </w:numPr>
      </w:pPr>
      <w:r w:rsidRPr="0074660E">
        <w:t>oouser</w:t>
      </w:r>
    </w:p>
    <w:p w:rsidR="00901BDE" w:rsidRPr="0074660E" w:rsidRDefault="00901BDE" w:rsidP="00901BDE">
      <w:pPr>
        <w:pStyle w:val="ListParagraph"/>
        <w:numPr>
          <w:ilvl w:val="0"/>
          <w:numId w:val="32"/>
        </w:numPr>
      </w:pPr>
      <w:r w:rsidRPr="0074660E">
        <w:t>DHS rakenduse võib käivitada.</w:t>
      </w:r>
    </w:p>
    <w:p w:rsidR="00901BDE" w:rsidRPr="0074660E" w:rsidRDefault="00901BDE" w:rsidP="00901BDE"/>
    <w:p w:rsidR="00901BDE" w:rsidRPr="0074660E" w:rsidRDefault="00901BDE" w:rsidP="00901BDE">
      <w:pPr>
        <w:pStyle w:val="Heading3"/>
        <w:numPr>
          <w:ilvl w:val="1"/>
          <w:numId w:val="4"/>
        </w:numPr>
      </w:pPr>
      <w:r w:rsidRPr="0074660E">
        <w:t>Varukoopiast taastamine</w:t>
      </w:r>
    </w:p>
    <w:p w:rsidR="00901BDE" w:rsidRPr="0074660E" w:rsidRDefault="00901BDE" w:rsidP="00901BDE">
      <w:pPr>
        <w:pStyle w:val="ListParagraph"/>
        <w:numPr>
          <w:ilvl w:val="0"/>
          <w:numId w:val="33"/>
        </w:numPr>
      </w:pPr>
      <w:r w:rsidRPr="0074660E">
        <w:t>DHS rakendus peab olema seisatud.</w:t>
      </w:r>
    </w:p>
    <w:p w:rsidR="00901BDE" w:rsidRPr="0074660E" w:rsidRDefault="00901BDE" w:rsidP="00901BDE">
      <w:pPr>
        <w:pStyle w:val="ListParagraph"/>
        <w:numPr>
          <w:ilvl w:val="0"/>
          <w:numId w:val="33"/>
        </w:numPr>
      </w:pPr>
      <w:r w:rsidRPr="0074660E">
        <w:t>Liigutage olemasolev data kaust (dir.root parameetriga viidatav kaust) teise nimega või teise kohta.</w:t>
      </w:r>
    </w:p>
    <w:p w:rsidR="00901BDE" w:rsidRPr="0074660E" w:rsidRDefault="00901BDE" w:rsidP="00901BDE">
      <w:pPr>
        <w:pStyle w:val="ListParagraph"/>
        <w:numPr>
          <w:ilvl w:val="0"/>
          <w:numId w:val="33"/>
        </w:numPr>
      </w:pPr>
      <w:r w:rsidRPr="0074660E">
        <w:t>Taastage varukoopiast data kausta sisu.</w:t>
      </w:r>
    </w:p>
    <w:p w:rsidR="00901BDE" w:rsidRPr="0074660E" w:rsidRDefault="00901BDE" w:rsidP="00901BDE">
      <w:pPr>
        <w:pStyle w:val="ListParagraph"/>
        <w:numPr>
          <w:ilvl w:val="0"/>
          <w:numId w:val="33"/>
        </w:numPr>
      </w:pPr>
      <w:r w:rsidRPr="0074660E">
        <w:t>Kui tegemist oli kuumvarukoopiaga, siis nimetage backup-lucene-indexes kaust ümber lucene-indexes kaustaks. Kui tegemist oli külmvarukoopiaga, siis ei ole vaja midagi ümber nimetada.</w:t>
      </w:r>
    </w:p>
    <w:p w:rsidR="00901BDE" w:rsidRPr="0074660E" w:rsidRDefault="00901BDE" w:rsidP="00901BDE">
      <w:pPr>
        <w:pStyle w:val="ListParagraph"/>
        <w:numPr>
          <w:ilvl w:val="0"/>
          <w:numId w:val="33"/>
        </w:numPr>
      </w:pPr>
      <w:r w:rsidRPr="0074660E">
        <w:t>Taastage varukoopiast andmebaasi sisu.</w:t>
      </w:r>
    </w:p>
    <w:p w:rsidR="00901BDE" w:rsidRPr="0074660E" w:rsidRDefault="00901BDE" w:rsidP="00901BDE">
      <w:pPr>
        <w:pStyle w:val="ListParagraph"/>
        <w:numPr>
          <w:ilvl w:val="0"/>
          <w:numId w:val="33"/>
        </w:numPr>
      </w:pPr>
      <w:r w:rsidRPr="0074660E">
        <w:t>Käivitage DHS rakendus.</w:t>
      </w:r>
    </w:p>
    <w:p w:rsidR="00901BDE" w:rsidRPr="0074660E" w:rsidRDefault="00901BDE" w:rsidP="00901BDE">
      <w:pPr>
        <w:pStyle w:val="Heading3"/>
        <w:numPr>
          <w:ilvl w:val="0"/>
          <w:numId w:val="0"/>
        </w:numPr>
      </w:pPr>
    </w:p>
    <w:p w:rsidR="00750FF7" w:rsidRPr="0074660E" w:rsidRDefault="00750FF7" w:rsidP="00750FF7">
      <w:pPr>
        <w:pStyle w:val="Heading2"/>
      </w:pPr>
      <w:r w:rsidRPr="0074660E">
        <w:t>Arendaja kontaktandmed</w:t>
      </w:r>
    </w:p>
    <w:p w:rsidR="00750FF7" w:rsidRPr="0074660E" w:rsidRDefault="00750FF7" w:rsidP="00750FF7">
      <w:r w:rsidRPr="0074660E">
        <w:t>Kui paigaldamise või haldamise käigus tekib tehnilisi küsimusi, siis arendajaga suhtlemiseks on võimalik kasutada erinevaid kanaleid:</w:t>
      </w:r>
    </w:p>
    <w:p w:rsidR="00750FF7" w:rsidRPr="0074660E" w:rsidRDefault="00750FF7" w:rsidP="00750FF7">
      <w:pPr>
        <w:pStyle w:val="ListParagraph"/>
        <w:numPr>
          <w:ilvl w:val="0"/>
          <w:numId w:val="27"/>
        </w:numPr>
      </w:pPr>
      <w:r w:rsidRPr="0074660E">
        <w:t>Juba toimiv Skype grupivestlus „SIM DELTA“</w:t>
      </w:r>
    </w:p>
    <w:p w:rsidR="00750FF7" w:rsidRPr="0074660E" w:rsidRDefault="00750FF7" w:rsidP="00750FF7">
      <w:pPr>
        <w:pStyle w:val="ListParagraph"/>
        <w:numPr>
          <w:ilvl w:val="0"/>
          <w:numId w:val="27"/>
        </w:numPr>
      </w:pPr>
      <w:r w:rsidRPr="0074660E">
        <w:t xml:space="preserve">Projekti üldlist </w:t>
      </w:r>
      <w:hyperlink r:id="rId14" w:history="1">
        <w:r w:rsidRPr="0074660E">
          <w:rPr>
            <w:rStyle w:val="Hyperlink"/>
          </w:rPr>
          <w:t>simdhs@list.smit.ee</w:t>
        </w:r>
      </w:hyperlink>
    </w:p>
    <w:p w:rsidR="00750FF7" w:rsidRPr="0074660E" w:rsidRDefault="00750FF7" w:rsidP="00750FF7">
      <w:pPr>
        <w:pStyle w:val="ListParagraph"/>
        <w:numPr>
          <w:ilvl w:val="0"/>
          <w:numId w:val="27"/>
        </w:numPr>
      </w:pPr>
      <w:r w:rsidRPr="0074660E">
        <w:t xml:space="preserve">Webmedia projektijuht Kaido Vaade, </w:t>
      </w:r>
      <w:hyperlink r:id="rId15" w:history="1">
        <w:r w:rsidRPr="0074660E">
          <w:rPr>
            <w:rStyle w:val="Hyperlink"/>
          </w:rPr>
          <w:t>kaido.vaade@webmedia.ee</w:t>
        </w:r>
      </w:hyperlink>
      <w:r w:rsidRPr="0074660E">
        <w:t>, +37256225599</w:t>
      </w:r>
    </w:p>
    <w:p w:rsidR="002D3251" w:rsidRPr="0074660E" w:rsidRDefault="002D3251" w:rsidP="00FA3E7B"/>
    <w:p w:rsidR="0002696A" w:rsidRPr="0074660E" w:rsidRDefault="002D3251">
      <w:pPr>
        <w:pStyle w:val="Heading2"/>
      </w:pPr>
      <w:r w:rsidRPr="0074660E">
        <w:t>Muu</w:t>
      </w:r>
    </w:p>
    <w:p w:rsidR="0002696A" w:rsidRPr="0074660E" w:rsidRDefault="002D3251">
      <w:pPr>
        <w:pStyle w:val="Heading3"/>
      </w:pPr>
      <w:r w:rsidRPr="0074660E">
        <w:t>WebDAV + HTTPS + Windows Vista / Windows 7</w:t>
      </w:r>
    </w:p>
    <w:p w:rsidR="002D3251" w:rsidRPr="0074660E" w:rsidRDefault="002D3251" w:rsidP="002D3251">
      <w:r w:rsidRPr="0074660E">
        <w:t>Probleem ilmneb järgmistel tingimustel:</w:t>
      </w:r>
    </w:p>
    <w:p w:rsidR="002D3251" w:rsidRPr="0074660E" w:rsidRDefault="002D3251" w:rsidP="002D3251">
      <w:pPr>
        <w:pStyle w:val="ListParagraph"/>
        <w:numPr>
          <w:ilvl w:val="0"/>
          <w:numId w:val="23"/>
        </w:numPr>
      </w:pPr>
      <w:r w:rsidRPr="0074660E">
        <w:t>kui DHS rakendust serveeritakse üle HTTPS protokolli</w:t>
      </w:r>
    </w:p>
    <w:p w:rsidR="0002696A" w:rsidRPr="0074660E" w:rsidRDefault="002D3251">
      <w:pPr>
        <w:pStyle w:val="ListParagraph"/>
        <w:numPr>
          <w:ilvl w:val="0"/>
          <w:numId w:val="23"/>
        </w:numPr>
      </w:pPr>
      <w:r w:rsidRPr="0074660E">
        <w:t>kui kasutaja arvutis on operatsioonisüsteem Windows Vista või Windows 7</w:t>
      </w:r>
    </w:p>
    <w:p w:rsidR="009207D7" w:rsidRPr="0074660E" w:rsidRDefault="002D3251" w:rsidP="002D3251">
      <w:r w:rsidRPr="0074660E">
        <w:t>Probleem ilmneb järgmisel kujul: kui DHS rakendusest avatakse MS Office fail muutmiseks, siis MS Office viskab ette kasutajanime-parooli küsimise akna.</w:t>
      </w:r>
    </w:p>
    <w:p w:rsidR="009207D7" w:rsidRPr="0074660E" w:rsidRDefault="009207D7" w:rsidP="002D3251"/>
    <w:p w:rsidR="002D3251" w:rsidRPr="0074660E" w:rsidRDefault="002D3251" w:rsidP="002D3251">
      <w:r w:rsidRPr="0074660E">
        <w:t>Põhjus: Alates Windows Vistast nõuab Windowsis olev WebDAV protokolli implementatsioon, et serveri HTTPS sertifikaat oleks kasutaja arvutis usaldatud.</w:t>
      </w:r>
    </w:p>
    <w:p w:rsidR="002D3251" w:rsidRPr="0074660E" w:rsidRDefault="002D3251" w:rsidP="002D3251"/>
    <w:p w:rsidR="003C7901" w:rsidRPr="0074660E" w:rsidRDefault="003C7901" w:rsidP="002D3251">
      <w:r w:rsidRPr="0074660E">
        <w:lastRenderedPageBreak/>
        <w:t xml:space="preserve">Lahendus 1: Signeerida </w:t>
      </w:r>
      <w:r w:rsidR="002D3251" w:rsidRPr="0074660E">
        <w:t xml:space="preserve">DHS serveri HTTPS sertifikaat </w:t>
      </w:r>
      <w:r w:rsidRPr="0074660E">
        <w:t>usaldatud juursertifitseerija poolt.</w:t>
      </w:r>
    </w:p>
    <w:p w:rsidR="002D3251" w:rsidRPr="0074660E" w:rsidRDefault="003C7901" w:rsidP="002D3251">
      <w:r w:rsidRPr="0074660E">
        <w:t xml:space="preserve">Lahendus 2: Paigaldada </w:t>
      </w:r>
      <w:r w:rsidR="002D3251" w:rsidRPr="0074660E">
        <w:t>DHS serveri HTTPS sertifikaat kasutaja arvutisse.</w:t>
      </w:r>
      <w:r w:rsidRPr="0074660E">
        <w:t xml:space="preserve"> Selleks tuleb:</w:t>
      </w:r>
    </w:p>
    <w:p w:rsidR="0002696A" w:rsidRPr="0074660E" w:rsidRDefault="002D3251">
      <w:pPr>
        <w:pStyle w:val="ListParagraph"/>
        <w:numPr>
          <w:ilvl w:val="0"/>
          <w:numId w:val="25"/>
        </w:numPr>
      </w:pPr>
      <w:r w:rsidRPr="0074660E">
        <w:t>Käivita Int</w:t>
      </w:r>
      <w:r w:rsidR="003C7901" w:rsidRPr="0074660E">
        <w:t>ernet Explorer administraatori õigustes (</w:t>
      </w:r>
      <w:r w:rsidR="00D83943" w:rsidRPr="0074660E">
        <w:rPr>
          <w:i/>
        </w:rPr>
        <w:t>Run as Administrator</w:t>
      </w:r>
      <w:r w:rsidR="003C7901" w:rsidRPr="0074660E">
        <w:t>)</w:t>
      </w:r>
    </w:p>
    <w:p w:rsidR="0002696A" w:rsidRPr="0074660E" w:rsidRDefault="002D3251">
      <w:pPr>
        <w:pStyle w:val="ListParagraph"/>
        <w:numPr>
          <w:ilvl w:val="0"/>
          <w:numId w:val="25"/>
        </w:numPr>
      </w:pPr>
      <w:r w:rsidRPr="0074660E">
        <w:t xml:space="preserve">Mine DHS rakenduse lehele, IE peaks ütlema et </w:t>
      </w:r>
      <w:r w:rsidR="009207D7" w:rsidRPr="0074660E">
        <w:t>„</w:t>
      </w:r>
      <w:r w:rsidR="00D83943" w:rsidRPr="0074660E">
        <w:rPr>
          <w:i/>
        </w:rPr>
        <w:t>There is a problem with this website’s security certificate.</w:t>
      </w:r>
      <w:r w:rsidR="003C7901" w:rsidRPr="0074660E">
        <w:t>“</w:t>
      </w:r>
      <w:r w:rsidRPr="0074660E">
        <w:t xml:space="preserve">, vajuta </w:t>
      </w:r>
      <w:r w:rsidR="009207D7" w:rsidRPr="0074660E">
        <w:t>„</w:t>
      </w:r>
      <w:r w:rsidR="00D83943" w:rsidRPr="0074660E">
        <w:rPr>
          <w:i/>
        </w:rPr>
        <w:t>Continue to this website (not recommended).</w:t>
      </w:r>
      <w:r w:rsidR="009207D7" w:rsidRPr="0074660E">
        <w:rPr>
          <w:i/>
        </w:rPr>
        <w:t>“</w:t>
      </w:r>
      <w:r w:rsidRPr="0074660E">
        <w:t>, aadressiriba peaks olema punane</w:t>
      </w:r>
    </w:p>
    <w:p w:rsidR="0002696A" w:rsidRPr="0074660E" w:rsidRDefault="002D3251">
      <w:pPr>
        <w:pStyle w:val="ListParagraph"/>
        <w:numPr>
          <w:ilvl w:val="0"/>
          <w:numId w:val="25"/>
        </w:numPr>
      </w:pPr>
      <w:r w:rsidRPr="0074660E">
        <w:t xml:space="preserve">Vajuta aadressiriba paremas ääres nupule </w:t>
      </w:r>
      <w:r w:rsidR="009207D7" w:rsidRPr="0074660E">
        <w:t>„</w:t>
      </w:r>
      <w:r w:rsidR="00D83943" w:rsidRPr="0074660E">
        <w:rPr>
          <w:i/>
        </w:rPr>
        <w:t>Certificate Error</w:t>
      </w:r>
      <w:r w:rsidR="009207D7" w:rsidRPr="0074660E">
        <w:rPr>
          <w:i/>
        </w:rPr>
        <w:t>“</w:t>
      </w:r>
      <w:r w:rsidRPr="0074660E">
        <w:t xml:space="preserve">, vajuta </w:t>
      </w:r>
      <w:r w:rsidR="009207D7" w:rsidRPr="0074660E">
        <w:t>„</w:t>
      </w:r>
      <w:r w:rsidR="00D83943" w:rsidRPr="0074660E">
        <w:rPr>
          <w:i/>
        </w:rPr>
        <w:t>View certificates</w:t>
      </w:r>
      <w:r w:rsidR="009207D7" w:rsidRPr="0074660E">
        <w:t>“</w:t>
      </w:r>
    </w:p>
    <w:p w:rsidR="0002696A" w:rsidRPr="0074660E" w:rsidRDefault="002D3251">
      <w:pPr>
        <w:pStyle w:val="ListParagraph"/>
        <w:numPr>
          <w:ilvl w:val="0"/>
          <w:numId w:val="25"/>
        </w:numPr>
      </w:pPr>
      <w:r w:rsidRPr="0074660E">
        <w:t xml:space="preserve">Vajuta </w:t>
      </w:r>
      <w:r w:rsidR="009207D7" w:rsidRPr="0074660E">
        <w:t>„</w:t>
      </w:r>
      <w:r w:rsidR="00D83943" w:rsidRPr="0074660E">
        <w:rPr>
          <w:i/>
        </w:rPr>
        <w:t>Install Certificate...</w:t>
      </w:r>
      <w:r w:rsidR="009207D7" w:rsidRPr="0074660E">
        <w:rPr>
          <w:i/>
        </w:rPr>
        <w:t>“</w:t>
      </w:r>
      <w:r w:rsidRPr="0074660E">
        <w:t xml:space="preserve"> ja </w:t>
      </w:r>
      <w:r w:rsidR="009207D7" w:rsidRPr="0074660E">
        <w:t>„</w:t>
      </w:r>
      <w:r w:rsidR="00D83943" w:rsidRPr="0074660E">
        <w:rPr>
          <w:i/>
        </w:rPr>
        <w:t>Next &gt;</w:t>
      </w:r>
      <w:r w:rsidR="009207D7" w:rsidRPr="0074660E">
        <w:t>“</w:t>
      </w:r>
    </w:p>
    <w:p w:rsidR="0002696A" w:rsidRPr="0074660E" w:rsidRDefault="002D3251">
      <w:pPr>
        <w:pStyle w:val="ListParagraph"/>
        <w:numPr>
          <w:ilvl w:val="0"/>
          <w:numId w:val="25"/>
        </w:numPr>
      </w:pPr>
      <w:r w:rsidRPr="0074660E">
        <w:t xml:space="preserve">Vali </w:t>
      </w:r>
      <w:r w:rsidR="009207D7" w:rsidRPr="0074660E">
        <w:t>„</w:t>
      </w:r>
      <w:r w:rsidR="00D83943" w:rsidRPr="0074660E">
        <w:rPr>
          <w:i/>
        </w:rPr>
        <w:t>Place all certificates in the following store</w:t>
      </w:r>
      <w:r w:rsidR="009207D7" w:rsidRPr="0074660E">
        <w:rPr>
          <w:i/>
        </w:rPr>
        <w:t>“</w:t>
      </w:r>
      <w:r w:rsidRPr="0074660E">
        <w:t xml:space="preserve"> ja vajuta </w:t>
      </w:r>
      <w:r w:rsidR="009207D7" w:rsidRPr="0074660E">
        <w:t>„</w:t>
      </w:r>
      <w:r w:rsidR="00D83943" w:rsidRPr="0074660E">
        <w:rPr>
          <w:i/>
        </w:rPr>
        <w:t>Browse...</w:t>
      </w:r>
      <w:r w:rsidR="009207D7" w:rsidRPr="0074660E">
        <w:t>“</w:t>
      </w:r>
    </w:p>
    <w:p w:rsidR="0002696A" w:rsidRPr="0074660E" w:rsidRDefault="002D3251">
      <w:pPr>
        <w:pStyle w:val="ListParagraph"/>
        <w:numPr>
          <w:ilvl w:val="0"/>
          <w:numId w:val="25"/>
        </w:numPr>
      </w:pPr>
      <w:r w:rsidRPr="0074660E">
        <w:t xml:space="preserve">Vali </w:t>
      </w:r>
      <w:r w:rsidR="009207D7" w:rsidRPr="0074660E">
        <w:t>„</w:t>
      </w:r>
      <w:r w:rsidR="00D83943" w:rsidRPr="0074660E">
        <w:rPr>
          <w:i/>
        </w:rPr>
        <w:t>Trusted Root Certification Authorities</w:t>
      </w:r>
      <w:r w:rsidR="009207D7" w:rsidRPr="0074660E">
        <w:rPr>
          <w:i/>
        </w:rPr>
        <w:t>“</w:t>
      </w:r>
      <w:r w:rsidRPr="0074660E">
        <w:t xml:space="preserve"> ja vajuta </w:t>
      </w:r>
      <w:r w:rsidR="009207D7" w:rsidRPr="0074660E">
        <w:t>„</w:t>
      </w:r>
      <w:r w:rsidR="00D83943" w:rsidRPr="0074660E">
        <w:rPr>
          <w:i/>
        </w:rPr>
        <w:t>OK</w:t>
      </w:r>
      <w:r w:rsidR="009207D7" w:rsidRPr="0074660E">
        <w:t>“</w:t>
      </w:r>
    </w:p>
    <w:p w:rsidR="0002696A" w:rsidRPr="0074660E" w:rsidRDefault="002D3251">
      <w:pPr>
        <w:pStyle w:val="ListParagraph"/>
        <w:numPr>
          <w:ilvl w:val="0"/>
          <w:numId w:val="25"/>
        </w:numPr>
      </w:pPr>
      <w:r w:rsidRPr="0074660E">
        <w:t xml:space="preserve">Vajuta </w:t>
      </w:r>
      <w:r w:rsidR="009207D7" w:rsidRPr="0074660E">
        <w:t>„</w:t>
      </w:r>
      <w:r w:rsidR="00D83943" w:rsidRPr="0074660E">
        <w:rPr>
          <w:i/>
        </w:rPr>
        <w:t>Next &gt;</w:t>
      </w:r>
      <w:r w:rsidR="009207D7" w:rsidRPr="0074660E">
        <w:rPr>
          <w:i/>
        </w:rPr>
        <w:t>“</w:t>
      </w:r>
      <w:r w:rsidRPr="0074660E">
        <w:t xml:space="preserve"> ja </w:t>
      </w:r>
      <w:r w:rsidR="009207D7" w:rsidRPr="0074660E">
        <w:t>„</w:t>
      </w:r>
      <w:r w:rsidR="00D83943" w:rsidRPr="0074660E">
        <w:rPr>
          <w:i/>
        </w:rPr>
        <w:t>Finish</w:t>
      </w:r>
      <w:r w:rsidR="009207D7" w:rsidRPr="0074660E">
        <w:t>“</w:t>
      </w:r>
    </w:p>
    <w:p w:rsidR="0002696A" w:rsidRPr="0074660E" w:rsidRDefault="002D3251">
      <w:pPr>
        <w:pStyle w:val="ListParagraph"/>
        <w:numPr>
          <w:ilvl w:val="0"/>
          <w:numId w:val="25"/>
        </w:numPr>
      </w:pPr>
      <w:r w:rsidRPr="0074660E">
        <w:t xml:space="preserve">Küsitakse </w:t>
      </w:r>
      <w:r w:rsidR="009207D7" w:rsidRPr="0074660E">
        <w:t>„</w:t>
      </w:r>
      <w:r w:rsidR="00D83943" w:rsidRPr="0074660E">
        <w:rPr>
          <w:i/>
        </w:rPr>
        <w:t>Do you want to install this certificate?</w:t>
      </w:r>
      <w:r w:rsidR="009207D7" w:rsidRPr="0074660E">
        <w:rPr>
          <w:i/>
        </w:rPr>
        <w:t>“</w:t>
      </w:r>
      <w:r w:rsidRPr="0074660E">
        <w:t xml:space="preserve">, vajuta </w:t>
      </w:r>
      <w:r w:rsidR="009207D7" w:rsidRPr="0074660E">
        <w:t>„</w:t>
      </w:r>
      <w:r w:rsidR="00D83943" w:rsidRPr="0074660E">
        <w:rPr>
          <w:i/>
        </w:rPr>
        <w:t>Yes</w:t>
      </w:r>
      <w:r w:rsidR="009207D7" w:rsidRPr="0074660E">
        <w:t>“</w:t>
      </w:r>
      <w:r w:rsidRPr="0074660E">
        <w:t xml:space="preserve">, vajuta </w:t>
      </w:r>
      <w:r w:rsidR="009207D7" w:rsidRPr="0074660E">
        <w:t>„</w:t>
      </w:r>
      <w:r w:rsidR="00D83943" w:rsidRPr="0074660E">
        <w:rPr>
          <w:i/>
        </w:rPr>
        <w:t>OK</w:t>
      </w:r>
      <w:r w:rsidR="009207D7" w:rsidRPr="0074660E">
        <w:t>“</w:t>
      </w:r>
    </w:p>
    <w:p w:rsidR="0002696A" w:rsidRPr="0074660E" w:rsidRDefault="002D3251">
      <w:pPr>
        <w:pStyle w:val="ListParagraph"/>
        <w:numPr>
          <w:ilvl w:val="0"/>
          <w:numId w:val="25"/>
        </w:numPr>
      </w:pPr>
      <w:r w:rsidRPr="0074660E">
        <w:t xml:space="preserve">Vajuta </w:t>
      </w:r>
      <w:r w:rsidR="009207D7" w:rsidRPr="0074660E">
        <w:t>„</w:t>
      </w:r>
      <w:r w:rsidR="00D83943" w:rsidRPr="0074660E">
        <w:rPr>
          <w:i/>
        </w:rPr>
        <w:t>OK</w:t>
      </w:r>
      <w:r w:rsidR="009207D7" w:rsidRPr="0074660E">
        <w:t>“</w:t>
      </w:r>
    </w:p>
    <w:p w:rsidR="006440A2" w:rsidRPr="0074660E" w:rsidRDefault="006440A2" w:rsidP="00B13DFC"/>
    <w:sectPr w:rsidR="006440A2" w:rsidRPr="0074660E" w:rsidSect="003B783F">
      <w:headerReference w:type="default" r:id="rId16"/>
      <w:footerReference w:type="default" r:id="rId17"/>
      <w:pgSz w:w="11906" w:h="16838" w:code="9"/>
      <w:pgMar w:top="1361" w:right="1134" w:bottom="136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41C1" w:rsidRDefault="000A41C1">
      <w:r>
        <w:separator/>
      </w:r>
    </w:p>
  </w:endnote>
  <w:endnote w:type="continuationSeparator" w:id="0">
    <w:p w:rsidR="000A41C1" w:rsidRDefault="000A41C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20002A87" w:usb1="80000000" w:usb2="00000008" w:usb3="00000000" w:csb0="000001FF" w:csb1="00000000"/>
  </w:font>
  <w:font w:name="Courier New">
    <w:panose1 w:val="02070309020205020404"/>
    <w:charset w:val="BA"/>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 Arial"/>
    <w:panose1 w:val="020B0604030504040204"/>
    <w:charset w:val="BA"/>
    <w:family w:val="swiss"/>
    <w:pitch w:val="variable"/>
    <w:sig w:usb0="20000287" w:usb1="00000000" w:usb2="00000000" w:usb3="00000000" w:csb0="0000019F" w:csb1="00000000"/>
  </w:font>
  <w:font w:name="Arial">
    <w:panose1 w:val="020B0604020202020204"/>
    <w:charset w:val="BA"/>
    <w:family w:val="swiss"/>
    <w:pitch w:val="variable"/>
    <w:sig w:usb0="20002A87" w:usb1="80000000" w:usb2="00000008" w:usb3="00000000" w:csb0="000001FF" w:csb1="00000000"/>
  </w:font>
  <w:font w:name="Tahoma">
    <w:panose1 w:val="020B0604030504040204"/>
    <w:charset w:val="BA"/>
    <w:family w:val="swiss"/>
    <w:pitch w:val="variable"/>
    <w:sig w:usb0="61002A87" w:usb1="80000000" w:usb2="00000008" w:usb3="00000000" w:csb0="000101FF" w:csb1="00000000"/>
  </w:font>
  <w:font w:name="Cambria">
    <w:panose1 w:val="02040503050406030204"/>
    <w:charset w:val="BA"/>
    <w:family w:val="roman"/>
    <w:pitch w:val="variable"/>
    <w:sig w:usb0="A00002EF" w:usb1="4000004B" w:usb2="00000000" w:usb3="00000000" w:csb0="0000009F" w:csb1="00000000"/>
  </w:font>
  <w:font w:name="Calibri">
    <w:panose1 w:val="020F0502020204030204"/>
    <w:charset w:val="BA"/>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96A" w:rsidRPr="00B530B6" w:rsidRDefault="0002696A">
    <w:pPr>
      <w:pStyle w:val="Footertext"/>
      <w:tabs>
        <w:tab w:val="clear" w:pos="8640"/>
        <w:tab w:val="right" w:pos="9540"/>
      </w:tabs>
      <w:rPr>
        <w:lang w:val="de-DE"/>
      </w:rPr>
    </w:pPr>
    <w:r>
      <w:rPr>
        <w:lang w:val="de-DE"/>
      </w:rPr>
      <w:t>SIM DHS spetsifikatsioon</w:t>
    </w:r>
    <w:r w:rsidRPr="00B530B6">
      <w:rPr>
        <w:lang w:val="de-DE"/>
      </w:rPr>
      <w:tab/>
    </w:r>
    <w:r>
      <w:rPr>
        <w:lang w:val="de-DE"/>
      </w:rPr>
      <w:t xml:space="preserve">          AS Webmedia</w:t>
    </w:r>
    <w:r w:rsidRPr="00B530B6">
      <w:rPr>
        <w:lang w:val="de-DE"/>
      </w:rPr>
      <w:t xml:space="preserve">     </w:t>
    </w:r>
    <w:r w:rsidRPr="00B530B6">
      <w:rPr>
        <w:lang w:val="de-DE"/>
      </w:rPr>
      <w:tab/>
    </w:r>
    <w:r w:rsidR="004A0DDD">
      <w:fldChar w:fldCharType="begin"/>
    </w:r>
    <w:r w:rsidRPr="00B530B6">
      <w:rPr>
        <w:lang w:val="de-DE"/>
      </w:rPr>
      <w:instrText xml:space="preserve"> PAGE </w:instrText>
    </w:r>
    <w:r w:rsidR="004A0DDD">
      <w:fldChar w:fldCharType="separate"/>
    </w:r>
    <w:r w:rsidR="0074660E">
      <w:rPr>
        <w:lang w:val="de-DE"/>
      </w:rPr>
      <w:t>3</w:t>
    </w:r>
    <w:r w:rsidR="004A0DDD">
      <w:fldChar w:fldCharType="end"/>
    </w:r>
    <w:r w:rsidRPr="00B530B6">
      <w:rPr>
        <w:lang w:val="de-DE"/>
      </w:rPr>
      <w:t xml:space="preserve"> / </w:t>
    </w:r>
    <w:r w:rsidR="004A0DDD">
      <w:fldChar w:fldCharType="begin"/>
    </w:r>
    <w:r w:rsidRPr="00B530B6">
      <w:rPr>
        <w:lang w:val="de-DE"/>
      </w:rPr>
      <w:instrText xml:space="preserve"> NUMPAGES </w:instrText>
    </w:r>
    <w:r w:rsidR="004A0DDD">
      <w:fldChar w:fldCharType="separate"/>
    </w:r>
    <w:r w:rsidR="0074660E">
      <w:rPr>
        <w:lang w:val="de-DE"/>
      </w:rPr>
      <w:t>7</w:t>
    </w:r>
    <w:r w:rsidR="004A0DDD">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41C1" w:rsidRDefault="000A41C1">
      <w:r>
        <w:separator/>
      </w:r>
    </w:p>
  </w:footnote>
  <w:footnote w:type="continuationSeparator" w:id="0">
    <w:p w:rsidR="000A41C1" w:rsidRDefault="000A41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96A" w:rsidRPr="00E2465F" w:rsidRDefault="0002696A">
    <w:pPr>
      <w:pStyle w:val="Headertext"/>
      <w:tabs>
        <w:tab w:val="clear" w:pos="8640"/>
        <w:tab w:val="right" w:pos="9540"/>
      </w:tabs>
    </w:pPr>
    <w:r>
      <w:t>SIM DHS - Paigaldusjuhend</w:t>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608A0"/>
    <w:multiLevelType w:val="hybridMultilevel"/>
    <w:tmpl w:val="4A96C0D4"/>
    <w:lvl w:ilvl="0" w:tplc="768425A8">
      <w:start w:val="1"/>
      <w:numFmt w:val="bullet"/>
      <w:lvlText w:val=""/>
      <w:lvlJc w:val="left"/>
      <w:pPr>
        <w:tabs>
          <w:tab w:val="num" w:pos="927"/>
        </w:tabs>
        <w:ind w:left="794"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734FB0"/>
    <w:multiLevelType w:val="hybridMultilevel"/>
    <w:tmpl w:val="D78CAE7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
    <w:nsid w:val="01AC4D0B"/>
    <w:multiLevelType w:val="hybridMultilevel"/>
    <w:tmpl w:val="30DE45D0"/>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09C46413"/>
    <w:multiLevelType w:val="hybridMultilevel"/>
    <w:tmpl w:val="2EFE34A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0BD06E86"/>
    <w:multiLevelType w:val="hybridMultilevel"/>
    <w:tmpl w:val="91A017D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nsid w:val="13A711B6"/>
    <w:multiLevelType w:val="hybridMultilevel"/>
    <w:tmpl w:val="552E59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86C2CF6"/>
    <w:multiLevelType w:val="hybridMultilevel"/>
    <w:tmpl w:val="084A70EE"/>
    <w:lvl w:ilvl="0" w:tplc="04250011">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7">
    <w:nsid w:val="198A7E1D"/>
    <w:multiLevelType w:val="hybridMultilevel"/>
    <w:tmpl w:val="5C269BB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8">
    <w:nsid w:val="225E1B48"/>
    <w:multiLevelType w:val="hybridMultilevel"/>
    <w:tmpl w:val="B8B6B4C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9">
    <w:nsid w:val="27883414"/>
    <w:multiLevelType w:val="multilevel"/>
    <w:tmpl w:val="9BE65550"/>
    <w:lvl w:ilvl="0">
      <w:start w:val="1"/>
      <w:numFmt w:val="decimal"/>
      <w:lvlText w:val="%1"/>
      <w:lvlJc w:val="left"/>
      <w:pPr>
        <w:tabs>
          <w:tab w:val="num" w:pos="1440"/>
        </w:tabs>
        <w:ind w:left="1440" w:hanging="1440"/>
      </w:pPr>
      <w:rPr>
        <w:rFonts w:hint="default"/>
      </w:rPr>
    </w:lvl>
    <w:lvl w:ilvl="1">
      <w:start w:val="1"/>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156"/>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0">
    <w:nsid w:val="288B0D00"/>
    <w:multiLevelType w:val="hybridMultilevel"/>
    <w:tmpl w:val="664870B4"/>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1">
    <w:nsid w:val="296F4F38"/>
    <w:multiLevelType w:val="hybridMultilevel"/>
    <w:tmpl w:val="AE4C288C"/>
    <w:lvl w:ilvl="0" w:tplc="C44E8344">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A5F3192"/>
    <w:multiLevelType w:val="hybridMultilevel"/>
    <w:tmpl w:val="FA3A421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3">
    <w:nsid w:val="308E6CC9"/>
    <w:multiLevelType w:val="hybridMultilevel"/>
    <w:tmpl w:val="762C115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4">
    <w:nsid w:val="37673C58"/>
    <w:multiLevelType w:val="multilevel"/>
    <w:tmpl w:val="CBCE50D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3D0079B6"/>
    <w:multiLevelType w:val="multilevel"/>
    <w:tmpl w:val="04440BB0"/>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6">
    <w:nsid w:val="3EA755C3"/>
    <w:multiLevelType w:val="hybridMultilevel"/>
    <w:tmpl w:val="A5AC53E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7">
    <w:nsid w:val="44E419B6"/>
    <w:multiLevelType w:val="hybridMultilevel"/>
    <w:tmpl w:val="45E018B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nsid w:val="495F7C72"/>
    <w:multiLevelType w:val="hybridMultilevel"/>
    <w:tmpl w:val="E5A0DF16"/>
    <w:lvl w:ilvl="0" w:tplc="0425000F">
      <w:start w:val="1"/>
      <w:numFmt w:val="decimal"/>
      <w:lvlText w:val="%1."/>
      <w:lvlJc w:val="left"/>
      <w:pPr>
        <w:ind w:left="720" w:hanging="360"/>
      </w:pPr>
      <w:rPr>
        <w:rFonts w:hint="default"/>
      </w:rPr>
    </w:lvl>
    <w:lvl w:ilvl="1" w:tplc="0425000F">
      <w:start w:val="1"/>
      <w:numFmt w:val="decimal"/>
      <w:lvlText w:val="%2."/>
      <w:lvlJc w:val="left"/>
      <w:pPr>
        <w:ind w:left="1440" w:hanging="360"/>
      </w:pPr>
      <w:rPr>
        <w:rFonts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9">
    <w:nsid w:val="4CE00034"/>
    <w:multiLevelType w:val="multilevel"/>
    <w:tmpl w:val="F5881B40"/>
    <w:lvl w:ilvl="0">
      <w:start w:val="1"/>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0">
    <w:nsid w:val="514F02DD"/>
    <w:multiLevelType w:val="hybridMultilevel"/>
    <w:tmpl w:val="0840E7A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1">
    <w:nsid w:val="550A181F"/>
    <w:multiLevelType w:val="hybridMultilevel"/>
    <w:tmpl w:val="02024E28"/>
    <w:lvl w:ilvl="0" w:tplc="0425000F">
      <w:start w:val="1"/>
      <w:numFmt w:val="decimal"/>
      <w:lvlText w:val="%1."/>
      <w:lvlJc w:val="left"/>
      <w:pPr>
        <w:tabs>
          <w:tab w:val="num" w:pos="720"/>
        </w:tabs>
        <w:ind w:left="720" w:hanging="360"/>
      </w:pPr>
    </w:lvl>
    <w:lvl w:ilvl="1" w:tplc="04250019" w:tentative="1">
      <w:start w:val="1"/>
      <w:numFmt w:val="lowerLetter"/>
      <w:lvlText w:val="%2."/>
      <w:lvlJc w:val="left"/>
      <w:pPr>
        <w:tabs>
          <w:tab w:val="num" w:pos="1440"/>
        </w:tabs>
        <w:ind w:left="1440" w:hanging="360"/>
      </w:pPr>
    </w:lvl>
    <w:lvl w:ilvl="2" w:tplc="0425001B" w:tentative="1">
      <w:start w:val="1"/>
      <w:numFmt w:val="lowerRoman"/>
      <w:lvlText w:val="%3."/>
      <w:lvlJc w:val="right"/>
      <w:pPr>
        <w:tabs>
          <w:tab w:val="num" w:pos="2160"/>
        </w:tabs>
        <w:ind w:left="2160" w:hanging="180"/>
      </w:pPr>
    </w:lvl>
    <w:lvl w:ilvl="3" w:tplc="0425000F" w:tentative="1">
      <w:start w:val="1"/>
      <w:numFmt w:val="decimal"/>
      <w:lvlText w:val="%4."/>
      <w:lvlJc w:val="left"/>
      <w:pPr>
        <w:tabs>
          <w:tab w:val="num" w:pos="2880"/>
        </w:tabs>
        <w:ind w:left="2880" w:hanging="360"/>
      </w:p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22">
    <w:nsid w:val="5B7E482F"/>
    <w:multiLevelType w:val="hybridMultilevel"/>
    <w:tmpl w:val="E76EF0D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3">
    <w:nsid w:val="5C3F17CA"/>
    <w:multiLevelType w:val="hybridMultilevel"/>
    <w:tmpl w:val="3F5AECCC"/>
    <w:lvl w:ilvl="0" w:tplc="386602E0">
      <w:start w:val="1"/>
      <w:numFmt w:val="upperRoman"/>
      <w:pStyle w:val="Heading1"/>
      <w:lvlText w:val="%1."/>
      <w:lvlJc w:val="right"/>
      <w:pPr>
        <w:tabs>
          <w:tab w:val="num" w:pos="720"/>
        </w:tabs>
        <w:ind w:left="720" w:hanging="180"/>
      </w:pPr>
    </w:lvl>
    <w:lvl w:ilvl="1" w:tplc="0425000F">
      <w:start w:val="1"/>
      <w:numFmt w:val="decimal"/>
      <w:lvlText w:val="%2."/>
      <w:lvlJc w:val="left"/>
      <w:pPr>
        <w:tabs>
          <w:tab w:val="num" w:pos="927"/>
        </w:tabs>
        <w:ind w:left="927" w:hanging="360"/>
      </w:pPr>
    </w:lvl>
    <w:lvl w:ilvl="2" w:tplc="0425000F">
      <w:start w:val="1"/>
      <w:numFmt w:val="decimal"/>
      <w:lvlText w:val="%3."/>
      <w:lvlJc w:val="left"/>
      <w:pPr>
        <w:tabs>
          <w:tab w:val="num" w:pos="927"/>
        </w:tabs>
        <w:ind w:left="927" w:hanging="360"/>
      </w:pPr>
    </w:lvl>
    <w:lvl w:ilvl="3" w:tplc="8CECC79E">
      <w:numFmt w:val="bullet"/>
      <w:lvlText w:val="-"/>
      <w:lvlJc w:val="left"/>
      <w:pPr>
        <w:tabs>
          <w:tab w:val="num" w:pos="2880"/>
        </w:tabs>
        <w:ind w:left="2880" w:hanging="360"/>
      </w:pPr>
      <w:rPr>
        <w:rFonts w:ascii="Verdana" w:eastAsia="Times New Roman" w:hAnsi="Verdana" w:cs="Times New Roman" w:hint="default"/>
      </w:r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24">
    <w:nsid w:val="626872F8"/>
    <w:multiLevelType w:val="multilevel"/>
    <w:tmpl w:val="8B8CDE2A"/>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5">
    <w:nsid w:val="63FF7C80"/>
    <w:multiLevelType w:val="hybridMultilevel"/>
    <w:tmpl w:val="10886F8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A17374B"/>
    <w:multiLevelType w:val="multilevel"/>
    <w:tmpl w:val="EAF2F96C"/>
    <w:lvl w:ilvl="0">
      <w:start w:val="1"/>
      <w:numFmt w:val="decimal"/>
      <w:pStyle w:val="Heading2"/>
      <w:suff w:val="space"/>
      <w:lvlText w:val="%1."/>
      <w:lvlJc w:val="left"/>
      <w:pPr>
        <w:ind w:left="720" w:hanging="720"/>
      </w:pPr>
      <w:rPr>
        <w:rFonts w:hint="default"/>
      </w:rPr>
    </w:lvl>
    <w:lvl w:ilvl="1">
      <w:start w:val="1"/>
      <w:numFmt w:val="decimal"/>
      <w:pStyle w:val="Heading3"/>
      <w:suff w:val="space"/>
      <w:lvlText w:val="%1.%2."/>
      <w:lvlJc w:val="left"/>
      <w:pPr>
        <w:ind w:left="720" w:hanging="720"/>
      </w:pPr>
      <w:rPr>
        <w:rFonts w:hint="default"/>
      </w:rPr>
    </w:lvl>
    <w:lvl w:ilvl="2">
      <w:start w:val="1"/>
      <w:numFmt w:val="decimal"/>
      <w:pStyle w:val="Loetelu1111"/>
      <w:suff w:val="space"/>
      <w:lvlText w:val="%1.%2.%3."/>
      <w:lvlJc w:val="left"/>
      <w:pPr>
        <w:ind w:left="1003" w:hanging="436"/>
      </w:pPr>
      <w:rPr>
        <w:rFonts w:hint="default"/>
      </w:rPr>
    </w:lvl>
    <w:lvl w:ilvl="3">
      <w:start w:val="1"/>
      <w:numFmt w:val="decimal"/>
      <w:pStyle w:val="Kommentaar"/>
      <w:suff w:val="space"/>
      <w:lvlText w:val="%1.%2.%3.%4."/>
      <w:lvlJc w:val="left"/>
      <w:pPr>
        <w:ind w:left="1080" w:hanging="513"/>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7">
    <w:nsid w:val="6B1310B9"/>
    <w:multiLevelType w:val="hybridMultilevel"/>
    <w:tmpl w:val="6052B490"/>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8">
    <w:nsid w:val="7A167F03"/>
    <w:multiLevelType w:val="hybridMultilevel"/>
    <w:tmpl w:val="03A051CC"/>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14"/>
  </w:num>
  <w:num w:numId="3">
    <w:abstractNumId w:val="14"/>
  </w:num>
  <w:num w:numId="4">
    <w:abstractNumId w:val="26"/>
  </w:num>
  <w:num w:numId="5">
    <w:abstractNumId w:val="26"/>
  </w:num>
  <w:num w:numId="6">
    <w:abstractNumId w:val="23"/>
  </w:num>
  <w:num w:numId="7">
    <w:abstractNumId w:val="21"/>
  </w:num>
  <w:num w:numId="8">
    <w:abstractNumId w:val="24"/>
  </w:num>
  <w:num w:numId="9">
    <w:abstractNumId w:val="9"/>
  </w:num>
  <w:num w:numId="10">
    <w:abstractNumId w:val="0"/>
  </w:num>
  <w:num w:numId="11">
    <w:abstractNumId w:val="25"/>
  </w:num>
  <w:num w:numId="12">
    <w:abstractNumId w:val="5"/>
  </w:num>
  <w:num w:numId="13">
    <w:abstractNumId w:val="11"/>
  </w:num>
  <w:num w:numId="14">
    <w:abstractNumId w:val="15"/>
  </w:num>
  <w:num w:numId="15">
    <w:abstractNumId w:val="19"/>
  </w:num>
  <w:num w:numId="16">
    <w:abstractNumId w:val="26"/>
  </w:num>
  <w:num w:numId="17">
    <w:abstractNumId w:val="26"/>
  </w:num>
  <w:num w:numId="18">
    <w:abstractNumId w:val="22"/>
  </w:num>
  <w:num w:numId="19">
    <w:abstractNumId w:val="16"/>
  </w:num>
  <w:num w:numId="20">
    <w:abstractNumId w:val="2"/>
  </w:num>
  <w:num w:numId="21">
    <w:abstractNumId w:val="10"/>
  </w:num>
  <w:num w:numId="22">
    <w:abstractNumId w:val="8"/>
  </w:num>
  <w:num w:numId="23">
    <w:abstractNumId w:val="18"/>
  </w:num>
  <w:num w:numId="24">
    <w:abstractNumId w:val="20"/>
  </w:num>
  <w:num w:numId="25">
    <w:abstractNumId w:val="6"/>
  </w:num>
  <w:num w:numId="26">
    <w:abstractNumId w:val="27"/>
  </w:num>
  <w:num w:numId="27">
    <w:abstractNumId w:val="17"/>
  </w:num>
  <w:num w:numId="28">
    <w:abstractNumId w:val="1"/>
  </w:num>
  <w:num w:numId="29">
    <w:abstractNumId w:val="13"/>
  </w:num>
  <w:num w:numId="30">
    <w:abstractNumId w:val="12"/>
  </w:num>
  <w:num w:numId="31">
    <w:abstractNumId w:val="7"/>
  </w:num>
  <w:num w:numId="32">
    <w:abstractNumId w:val="3"/>
  </w:num>
  <w:num w:numId="3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stylePaneFormatFilter w:val="3F01"/>
  <w:trackRevisions/>
  <w:defaultTabStop w:val="720"/>
  <w:hyphenationZone w:val="425"/>
  <w:noPunctuationKerning/>
  <w:characterSpacingControl w:val="doNotCompress"/>
  <w:footnotePr>
    <w:footnote w:id="-1"/>
    <w:footnote w:id="0"/>
  </w:footnotePr>
  <w:endnotePr>
    <w:endnote w:id="-1"/>
    <w:endnote w:id="0"/>
  </w:endnotePr>
  <w:compat/>
  <w:rsids>
    <w:rsidRoot w:val="009B2B72"/>
    <w:rsid w:val="00004AEC"/>
    <w:rsid w:val="00012F20"/>
    <w:rsid w:val="0001320B"/>
    <w:rsid w:val="00014BD2"/>
    <w:rsid w:val="000251BF"/>
    <w:rsid w:val="0002696A"/>
    <w:rsid w:val="00032B6A"/>
    <w:rsid w:val="000353D1"/>
    <w:rsid w:val="00037B24"/>
    <w:rsid w:val="00040B8A"/>
    <w:rsid w:val="00047588"/>
    <w:rsid w:val="00050D05"/>
    <w:rsid w:val="000541F6"/>
    <w:rsid w:val="00057A91"/>
    <w:rsid w:val="00060AD4"/>
    <w:rsid w:val="0006192E"/>
    <w:rsid w:val="00063388"/>
    <w:rsid w:val="00080E9E"/>
    <w:rsid w:val="00082641"/>
    <w:rsid w:val="000860E9"/>
    <w:rsid w:val="0009537B"/>
    <w:rsid w:val="00095768"/>
    <w:rsid w:val="00096A8C"/>
    <w:rsid w:val="000A41C1"/>
    <w:rsid w:val="000B3A0D"/>
    <w:rsid w:val="000B75EB"/>
    <w:rsid w:val="000C47EE"/>
    <w:rsid w:val="000C7144"/>
    <w:rsid w:val="000D18FA"/>
    <w:rsid w:val="000D5FE9"/>
    <w:rsid w:val="000D759C"/>
    <w:rsid w:val="000D7D44"/>
    <w:rsid w:val="000E29C7"/>
    <w:rsid w:val="000F1B35"/>
    <w:rsid w:val="000F3212"/>
    <w:rsid w:val="001010C5"/>
    <w:rsid w:val="00101AF7"/>
    <w:rsid w:val="00105D2A"/>
    <w:rsid w:val="001064E0"/>
    <w:rsid w:val="001066D7"/>
    <w:rsid w:val="0012022E"/>
    <w:rsid w:val="00126FF5"/>
    <w:rsid w:val="0012717E"/>
    <w:rsid w:val="00127F5A"/>
    <w:rsid w:val="001343A6"/>
    <w:rsid w:val="001443D9"/>
    <w:rsid w:val="0014665A"/>
    <w:rsid w:val="00155061"/>
    <w:rsid w:val="00170C76"/>
    <w:rsid w:val="001755D8"/>
    <w:rsid w:val="00176A19"/>
    <w:rsid w:val="00176BEB"/>
    <w:rsid w:val="001806ED"/>
    <w:rsid w:val="0018296C"/>
    <w:rsid w:val="00185062"/>
    <w:rsid w:val="00186199"/>
    <w:rsid w:val="001869FE"/>
    <w:rsid w:val="001905BF"/>
    <w:rsid w:val="00191561"/>
    <w:rsid w:val="001940B3"/>
    <w:rsid w:val="001A054D"/>
    <w:rsid w:val="001A33BE"/>
    <w:rsid w:val="001A5D20"/>
    <w:rsid w:val="001B1CD9"/>
    <w:rsid w:val="001B3AEF"/>
    <w:rsid w:val="001B3F14"/>
    <w:rsid w:val="001B4694"/>
    <w:rsid w:val="001C14CE"/>
    <w:rsid w:val="001C1DDE"/>
    <w:rsid w:val="001C3253"/>
    <w:rsid w:val="001C57D2"/>
    <w:rsid w:val="001C6353"/>
    <w:rsid w:val="001D18A9"/>
    <w:rsid w:val="001D1A4A"/>
    <w:rsid w:val="001D7F40"/>
    <w:rsid w:val="001E12FA"/>
    <w:rsid w:val="001E289B"/>
    <w:rsid w:val="001E4B29"/>
    <w:rsid w:val="001E56FE"/>
    <w:rsid w:val="001F21E4"/>
    <w:rsid w:val="001F4FDD"/>
    <w:rsid w:val="00200ABF"/>
    <w:rsid w:val="00201221"/>
    <w:rsid w:val="002203F6"/>
    <w:rsid w:val="00222D84"/>
    <w:rsid w:val="0023353F"/>
    <w:rsid w:val="00245745"/>
    <w:rsid w:val="00245B3B"/>
    <w:rsid w:val="002472A3"/>
    <w:rsid w:val="00253DFF"/>
    <w:rsid w:val="002566D0"/>
    <w:rsid w:val="002611ED"/>
    <w:rsid w:val="002649A5"/>
    <w:rsid w:val="0026713A"/>
    <w:rsid w:val="002678AF"/>
    <w:rsid w:val="002701E6"/>
    <w:rsid w:val="00270C64"/>
    <w:rsid w:val="00277071"/>
    <w:rsid w:val="002900F8"/>
    <w:rsid w:val="00297D10"/>
    <w:rsid w:val="002A3666"/>
    <w:rsid w:val="002C3D3A"/>
    <w:rsid w:val="002C4738"/>
    <w:rsid w:val="002C51CD"/>
    <w:rsid w:val="002D211F"/>
    <w:rsid w:val="002D3251"/>
    <w:rsid w:val="002D6CA8"/>
    <w:rsid w:val="002E0D2E"/>
    <w:rsid w:val="002E11BD"/>
    <w:rsid w:val="002E21C1"/>
    <w:rsid w:val="002E4F10"/>
    <w:rsid w:val="002F2358"/>
    <w:rsid w:val="002F3E08"/>
    <w:rsid w:val="002F671E"/>
    <w:rsid w:val="0030124E"/>
    <w:rsid w:val="00303AA5"/>
    <w:rsid w:val="00303AEE"/>
    <w:rsid w:val="0030597D"/>
    <w:rsid w:val="00313B2E"/>
    <w:rsid w:val="00313F4D"/>
    <w:rsid w:val="00314035"/>
    <w:rsid w:val="00323171"/>
    <w:rsid w:val="00332394"/>
    <w:rsid w:val="0033477A"/>
    <w:rsid w:val="003373A8"/>
    <w:rsid w:val="00340802"/>
    <w:rsid w:val="00341841"/>
    <w:rsid w:val="00344DB1"/>
    <w:rsid w:val="00344EC6"/>
    <w:rsid w:val="00353055"/>
    <w:rsid w:val="00360432"/>
    <w:rsid w:val="00364656"/>
    <w:rsid w:val="00365C3D"/>
    <w:rsid w:val="00365C48"/>
    <w:rsid w:val="003743EE"/>
    <w:rsid w:val="00381275"/>
    <w:rsid w:val="0039034F"/>
    <w:rsid w:val="00390E94"/>
    <w:rsid w:val="00392FA3"/>
    <w:rsid w:val="0039638C"/>
    <w:rsid w:val="00397F26"/>
    <w:rsid w:val="003A6FD9"/>
    <w:rsid w:val="003B0DF2"/>
    <w:rsid w:val="003B3790"/>
    <w:rsid w:val="003B3946"/>
    <w:rsid w:val="003B46DE"/>
    <w:rsid w:val="003B783F"/>
    <w:rsid w:val="003B7AB9"/>
    <w:rsid w:val="003C1AFD"/>
    <w:rsid w:val="003C36BD"/>
    <w:rsid w:val="003C43FE"/>
    <w:rsid w:val="003C54F4"/>
    <w:rsid w:val="003C5503"/>
    <w:rsid w:val="003C7901"/>
    <w:rsid w:val="003D19A3"/>
    <w:rsid w:val="003E32B2"/>
    <w:rsid w:val="003F19C4"/>
    <w:rsid w:val="003F1C77"/>
    <w:rsid w:val="003F26C2"/>
    <w:rsid w:val="003F5C3D"/>
    <w:rsid w:val="004003DE"/>
    <w:rsid w:val="00402EA5"/>
    <w:rsid w:val="004035BE"/>
    <w:rsid w:val="004058EE"/>
    <w:rsid w:val="0041005D"/>
    <w:rsid w:val="0042060E"/>
    <w:rsid w:val="00422417"/>
    <w:rsid w:val="00427D09"/>
    <w:rsid w:val="00430BDF"/>
    <w:rsid w:val="0043501C"/>
    <w:rsid w:val="00435C73"/>
    <w:rsid w:val="0043774C"/>
    <w:rsid w:val="004462B0"/>
    <w:rsid w:val="00452C97"/>
    <w:rsid w:val="0046034A"/>
    <w:rsid w:val="004609BC"/>
    <w:rsid w:val="00461419"/>
    <w:rsid w:val="00462B51"/>
    <w:rsid w:val="004645FE"/>
    <w:rsid w:val="00466302"/>
    <w:rsid w:val="004726A4"/>
    <w:rsid w:val="00475222"/>
    <w:rsid w:val="00481919"/>
    <w:rsid w:val="00484DE4"/>
    <w:rsid w:val="004870AA"/>
    <w:rsid w:val="00491FEA"/>
    <w:rsid w:val="00492897"/>
    <w:rsid w:val="004939A1"/>
    <w:rsid w:val="00496139"/>
    <w:rsid w:val="00497EE0"/>
    <w:rsid w:val="004A0DDD"/>
    <w:rsid w:val="004A45CA"/>
    <w:rsid w:val="004A689C"/>
    <w:rsid w:val="004B45D0"/>
    <w:rsid w:val="004B7743"/>
    <w:rsid w:val="004C33E3"/>
    <w:rsid w:val="004C3780"/>
    <w:rsid w:val="004C557C"/>
    <w:rsid w:val="004D0105"/>
    <w:rsid w:val="004D1165"/>
    <w:rsid w:val="004D4B6B"/>
    <w:rsid w:val="004D6BE0"/>
    <w:rsid w:val="004D6E12"/>
    <w:rsid w:val="004E1DF9"/>
    <w:rsid w:val="004E4E46"/>
    <w:rsid w:val="004E57B3"/>
    <w:rsid w:val="004F2F4C"/>
    <w:rsid w:val="00504040"/>
    <w:rsid w:val="00512B28"/>
    <w:rsid w:val="00513A6F"/>
    <w:rsid w:val="005256DC"/>
    <w:rsid w:val="005269BB"/>
    <w:rsid w:val="0052755A"/>
    <w:rsid w:val="00530573"/>
    <w:rsid w:val="00534ED8"/>
    <w:rsid w:val="005351C9"/>
    <w:rsid w:val="00535C57"/>
    <w:rsid w:val="00540468"/>
    <w:rsid w:val="00544905"/>
    <w:rsid w:val="005533E0"/>
    <w:rsid w:val="00553AAD"/>
    <w:rsid w:val="00560F9C"/>
    <w:rsid w:val="0056647C"/>
    <w:rsid w:val="00566FF0"/>
    <w:rsid w:val="00573257"/>
    <w:rsid w:val="0057683C"/>
    <w:rsid w:val="005818EE"/>
    <w:rsid w:val="00581BD9"/>
    <w:rsid w:val="005920AC"/>
    <w:rsid w:val="005A17BE"/>
    <w:rsid w:val="005A66DF"/>
    <w:rsid w:val="005B531E"/>
    <w:rsid w:val="005C242C"/>
    <w:rsid w:val="005C2B81"/>
    <w:rsid w:val="005C5BA4"/>
    <w:rsid w:val="005D16A5"/>
    <w:rsid w:val="005D37CD"/>
    <w:rsid w:val="005D7BFD"/>
    <w:rsid w:val="005F39BD"/>
    <w:rsid w:val="005F4559"/>
    <w:rsid w:val="005F700D"/>
    <w:rsid w:val="006129B4"/>
    <w:rsid w:val="0061323D"/>
    <w:rsid w:val="0061492B"/>
    <w:rsid w:val="00615B52"/>
    <w:rsid w:val="006161BC"/>
    <w:rsid w:val="0062557E"/>
    <w:rsid w:val="0063100B"/>
    <w:rsid w:val="00631D2F"/>
    <w:rsid w:val="00634995"/>
    <w:rsid w:val="00634E01"/>
    <w:rsid w:val="00635E5D"/>
    <w:rsid w:val="00636358"/>
    <w:rsid w:val="006376D1"/>
    <w:rsid w:val="006440A2"/>
    <w:rsid w:val="00644CAF"/>
    <w:rsid w:val="00654143"/>
    <w:rsid w:val="006653DE"/>
    <w:rsid w:val="00674FDC"/>
    <w:rsid w:val="00675B49"/>
    <w:rsid w:val="00675D53"/>
    <w:rsid w:val="00680C2E"/>
    <w:rsid w:val="006846D1"/>
    <w:rsid w:val="00691D68"/>
    <w:rsid w:val="006A06C0"/>
    <w:rsid w:val="006A3FE0"/>
    <w:rsid w:val="006A436E"/>
    <w:rsid w:val="006A6283"/>
    <w:rsid w:val="006A7168"/>
    <w:rsid w:val="006A7790"/>
    <w:rsid w:val="006B2846"/>
    <w:rsid w:val="006B3429"/>
    <w:rsid w:val="006B3927"/>
    <w:rsid w:val="006B47ED"/>
    <w:rsid w:val="006B5A76"/>
    <w:rsid w:val="006B6CF7"/>
    <w:rsid w:val="006B7B43"/>
    <w:rsid w:val="006C52E6"/>
    <w:rsid w:val="006C7B2B"/>
    <w:rsid w:val="006E33BE"/>
    <w:rsid w:val="006E67EA"/>
    <w:rsid w:val="006F0555"/>
    <w:rsid w:val="006F27BD"/>
    <w:rsid w:val="006F4DD1"/>
    <w:rsid w:val="006F594E"/>
    <w:rsid w:val="00700386"/>
    <w:rsid w:val="007116DE"/>
    <w:rsid w:val="007159B9"/>
    <w:rsid w:val="007213E6"/>
    <w:rsid w:val="0072190B"/>
    <w:rsid w:val="00724D43"/>
    <w:rsid w:val="0073560F"/>
    <w:rsid w:val="00735A51"/>
    <w:rsid w:val="00742349"/>
    <w:rsid w:val="00746075"/>
    <w:rsid w:val="0074660E"/>
    <w:rsid w:val="00746CEB"/>
    <w:rsid w:val="00750FF7"/>
    <w:rsid w:val="00757070"/>
    <w:rsid w:val="00762390"/>
    <w:rsid w:val="00764AF9"/>
    <w:rsid w:val="0077284D"/>
    <w:rsid w:val="0077382C"/>
    <w:rsid w:val="007869F7"/>
    <w:rsid w:val="007A34E3"/>
    <w:rsid w:val="007A6193"/>
    <w:rsid w:val="007B2E56"/>
    <w:rsid w:val="007B4B38"/>
    <w:rsid w:val="007B51B9"/>
    <w:rsid w:val="007C0546"/>
    <w:rsid w:val="007C0B92"/>
    <w:rsid w:val="007D12AF"/>
    <w:rsid w:val="007D12CF"/>
    <w:rsid w:val="007D54BD"/>
    <w:rsid w:val="007E2674"/>
    <w:rsid w:val="007E2DD3"/>
    <w:rsid w:val="007E6B4A"/>
    <w:rsid w:val="00805A1E"/>
    <w:rsid w:val="0080688E"/>
    <w:rsid w:val="00806C76"/>
    <w:rsid w:val="00810600"/>
    <w:rsid w:val="00814B5B"/>
    <w:rsid w:val="008159C1"/>
    <w:rsid w:val="008217C9"/>
    <w:rsid w:val="00823328"/>
    <w:rsid w:val="00823CC4"/>
    <w:rsid w:val="008243E9"/>
    <w:rsid w:val="00826A1B"/>
    <w:rsid w:val="00834ABD"/>
    <w:rsid w:val="00837643"/>
    <w:rsid w:val="008413CC"/>
    <w:rsid w:val="00845839"/>
    <w:rsid w:val="008644D4"/>
    <w:rsid w:val="00866E67"/>
    <w:rsid w:val="00880F47"/>
    <w:rsid w:val="00884FD9"/>
    <w:rsid w:val="00887748"/>
    <w:rsid w:val="008878B8"/>
    <w:rsid w:val="00894B76"/>
    <w:rsid w:val="0089623E"/>
    <w:rsid w:val="00897C58"/>
    <w:rsid w:val="008A7CCF"/>
    <w:rsid w:val="008B0D16"/>
    <w:rsid w:val="008B1195"/>
    <w:rsid w:val="008B3943"/>
    <w:rsid w:val="008B5898"/>
    <w:rsid w:val="008B6CBF"/>
    <w:rsid w:val="008C7DC8"/>
    <w:rsid w:val="008D16A2"/>
    <w:rsid w:val="008D2613"/>
    <w:rsid w:val="008D2C23"/>
    <w:rsid w:val="008D6229"/>
    <w:rsid w:val="008E1EBF"/>
    <w:rsid w:val="008E3886"/>
    <w:rsid w:val="008E652E"/>
    <w:rsid w:val="008F5C3F"/>
    <w:rsid w:val="00901403"/>
    <w:rsid w:val="00901BDE"/>
    <w:rsid w:val="009043FD"/>
    <w:rsid w:val="00904FCE"/>
    <w:rsid w:val="00912B92"/>
    <w:rsid w:val="009135FC"/>
    <w:rsid w:val="00914FF1"/>
    <w:rsid w:val="00915BC1"/>
    <w:rsid w:val="00916123"/>
    <w:rsid w:val="00916CE4"/>
    <w:rsid w:val="009172D1"/>
    <w:rsid w:val="009207D7"/>
    <w:rsid w:val="009211E0"/>
    <w:rsid w:val="0092228B"/>
    <w:rsid w:val="00924D01"/>
    <w:rsid w:val="0092608E"/>
    <w:rsid w:val="00926E9A"/>
    <w:rsid w:val="009273DB"/>
    <w:rsid w:val="009302CA"/>
    <w:rsid w:val="00931131"/>
    <w:rsid w:val="00933BD6"/>
    <w:rsid w:val="009419ED"/>
    <w:rsid w:val="00943EA0"/>
    <w:rsid w:val="00945401"/>
    <w:rsid w:val="009516B8"/>
    <w:rsid w:val="00954A2C"/>
    <w:rsid w:val="009576DE"/>
    <w:rsid w:val="00960F1B"/>
    <w:rsid w:val="00963C2A"/>
    <w:rsid w:val="00972435"/>
    <w:rsid w:val="00984FF0"/>
    <w:rsid w:val="00985421"/>
    <w:rsid w:val="0098624C"/>
    <w:rsid w:val="00986270"/>
    <w:rsid w:val="0099122C"/>
    <w:rsid w:val="009918BC"/>
    <w:rsid w:val="009926BE"/>
    <w:rsid w:val="00997670"/>
    <w:rsid w:val="009A0BB7"/>
    <w:rsid w:val="009A7357"/>
    <w:rsid w:val="009B10DA"/>
    <w:rsid w:val="009B2B72"/>
    <w:rsid w:val="009B38C8"/>
    <w:rsid w:val="009B5B12"/>
    <w:rsid w:val="009B6105"/>
    <w:rsid w:val="009D1B4C"/>
    <w:rsid w:val="009E2F60"/>
    <w:rsid w:val="009E5604"/>
    <w:rsid w:val="009E7A8B"/>
    <w:rsid w:val="009F100C"/>
    <w:rsid w:val="009F2350"/>
    <w:rsid w:val="009F37E7"/>
    <w:rsid w:val="009F38A9"/>
    <w:rsid w:val="00A043C2"/>
    <w:rsid w:val="00A0566C"/>
    <w:rsid w:val="00A05E32"/>
    <w:rsid w:val="00A15652"/>
    <w:rsid w:val="00A210AD"/>
    <w:rsid w:val="00A25364"/>
    <w:rsid w:val="00A27D33"/>
    <w:rsid w:val="00A301AF"/>
    <w:rsid w:val="00A36ABC"/>
    <w:rsid w:val="00A47CC1"/>
    <w:rsid w:val="00A47ED4"/>
    <w:rsid w:val="00A51DAF"/>
    <w:rsid w:val="00A52CE6"/>
    <w:rsid w:val="00A534BF"/>
    <w:rsid w:val="00A53B68"/>
    <w:rsid w:val="00A55F34"/>
    <w:rsid w:val="00A604AB"/>
    <w:rsid w:val="00A611FB"/>
    <w:rsid w:val="00A61EF6"/>
    <w:rsid w:val="00A65E2E"/>
    <w:rsid w:val="00A66BFA"/>
    <w:rsid w:val="00A71F4B"/>
    <w:rsid w:val="00A73AB9"/>
    <w:rsid w:val="00A81DAA"/>
    <w:rsid w:val="00A8211E"/>
    <w:rsid w:val="00A96B08"/>
    <w:rsid w:val="00AA06A0"/>
    <w:rsid w:val="00AA1919"/>
    <w:rsid w:val="00AA6D89"/>
    <w:rsid w:val="00AB16B9"/>
    <w:rsid w:val="00AB3837"/>
    <w:rsid w:val="00AE0BBD"/>
    <w:rsid w:val="00AF1010"/>
    <w:rsid w:val="00AF1A9F"/>
    <w:rsid w:val="00AF211F"/>
    <w:rsid w:val="00AF644E"/>
    <w:rsid w:val="00B01755"/>
    <w:rsid w:val="00B04809"/>
    <w:rsid w:val="00B053C3"/>
    <w:rsid w:val="00B05F00"/>
    <w:rsid w:val="00B06044"/>
    <w:rsid w:val="00B06E0E"/>
    <w:rsid w:val="00B07722"/>
    <w:rsid w:val="00B12865"/>
    <w:rsid w:val="00B12DE8"/>
    <w:rsid w:val="00B13DFC"/>
    <w:rsid w:val="00B24EFB"/>
    <w:rsid w:val="00B30EC1"/>
    <w:rsid w:val="00B37D2F"/>
    <w:rsid w:val="00B409F6"/>
    <w:rsid w:val="00B45606"/>
    <w:rsid w:val="00B4702F"/>
    <w:rsid w:val="00B47919"/>
    <w:rsid w:val="00B530B6"/>
    <w:rsid w:val="00B560CE"/>
    <w:rsid w:val="00B60456"/>
    <w:rsid w:val="00B61F08"/>
    <w:rsid w:val="00B76194"/>
    <w:rsid w:val="00B828C5"/>
    <w:rsid w:val="00B86FF9"/>
    <w:rsid w:val="00BA496C"/>
    <w:rsid w:val="00BA6ECF"/>
    <w:rsid w:val="00BA7AD9"/>
    <w:rsid w:val="00BB0EB4"/>
    <w:rsid w:val="00BB3E83"/>
    <w:rsid w:val="00BB7CE6"/>
    <w:rsid w:val="00BC25DF"/>
    <w:rsid w:val="00BC3A58"/>
    <w:rsid w:val="00BE1FA9"/>
    <w:rsid w:val="00BE2387"/>
    <w:rsid w:val="00BF2A9E"/>
    <w:rsid w:val="00C00C92"/>
    <w:rsid w:val="00C072A6"/>
    <w:rsid w:val="00C12945"/>
    <w:rsid w:val="00C1699E"/>
    <w:rsid w:val="00C1790C"/>
    <w:rsid w:val="00C210C7"/>
    <w:rsid w:val="00C22984"/>
    <w:rsid w:val="00C27C89"/>
    <w:rsid w:val="00C30AD4"/>
    <w:rsid w:val="00C35874"/>
    <w:rsid w:val="00C35B64"/>
    <w:rsid w:val="00C36463"/>
    <w:rsid w:val="00C42FD5"/>
    <w:rsid w:val="00C430C9"/>
    <w:rsid w:val="00C43F9D"/>
    <w:rsid w:val="00C44387"/>
    <w:rsid w:val="00C512E8"/>
    <w:rsid w:val="00C51353"/>
    <w:rsid w:val="00C515DD"/>
    <w:rsid w:val="00C56DA2"/>
    <w:rsid w:val="00C6247E"/>
    <w:rsid w:val="00C62F9D"/>
    <w:rsid w:val="00C635B4"/>
    <w:rsid w:val="00C65C2C"/>
    <w:rsid w:val="00C837F6"/>
    <w:rsid w:val="00C87665"/>
    <w:rsid w:val="00C90364"/>
    <w:rsid w:val="00C90873"/>
    <w:rsid w:val="00C91946"/>
    <w:rsid w:val="00C946B5"/>
    <w:rsid w:val="00C94E3F"/>
    <w:rsid w:val="00CA194C"/>
    <w:rsid w:val="00CA1E43"/>
    <w:rsid w:val="00CA7B70"/>
    <w:rsid w:val="00CB0B08"/>
    <w:rsid w:val="00CB114F"/>
    <w:rsid w:val="00CB2437"/>
    <w:rsid w:val="00CB49DC"/>
    <w:rsid w:val="00CC2046"/>
    <w:rsid w:val="00CC78DB"/>
    <w:rsid w:val="00CD1633"/>
    <w:rsid w:val="00CE3BDD"/>
    <w:rsid w:val="00CF724D"/>
    <w:rsid w:val="00CF7DC1"/>
    <w:rsid w:val="00D0478B"/>
    <w:rsid w:val="00D047D2"/>
    <w:rsid w:val="00D106EE"/>
    <w:rsid w:val="00D118CC"/>
    <w:rsid w:val="00D21139"/>
    <w:rsid w:val="00D267FD"/>
    <w:rsid w:val="00D26A58"/>
    <w:rsid w:val="00D32994"/>
    <w:rsid w:val="00D4769E"/>
    <w:rsid w:val="00D509D4"/>
    <w:rsid w:val="00D50CAD"/>
    <w:rsid w:val="00D633B2"/>
    <w:rsid w:val="00D66569"/>
    <w:rsid w:val="00D75D3D"/>
    <w:rsid w:val="00D76625"/>
    <w:rsid w:val="00D7754B"/>
    <w:rsid w:val="00D80242"/>
    <w:rsid w:val="00D83943"/>
    <w:rsid w:val="00D862A0"/>
    <w:rsid w:val="00D873CC"/>
    <w:rsid w:val="00D904A9"/>
    <w:rsid w:val="00D91823"/>
    <w:rsid w:val="00D9589C"/>
    <w:rsid w:val="00DA1605"/>
    <w:rsid w:val="00DA1DE6"/>
    <w:rsid w:val="00DB3D7B"/>
    <w:rsid w:val="00DB44F1"/>
    <w:rsid w:val="00DB6226"/>
    <w:rsid w:val="00DB6BA8"/>
    <w:rsid w:val="00DC0C6C"/>
    <w:rsid w:val="00DC3377"/>
    <w:rsid w:val="00DC4DC4"/>
    <w:rsid w:val="00DC5D9D"/>
    <w:rsid w:val="00DD2D3D"/>
    <w:rsid w:val="00DE0C84"/>
    <w:rsid w:val="00DF603D"/>
    <w:rsid w:val="00E12B55"/>
    <w:rsid w:val="00E12D07"/>
    <w:rsid w:val="00E223CF"/>
    <w:rsid w:val="00E2465F"/>
    <w:rsid w:val="00E30B6D"/>
    <w:rsid w:val="00E32503"/>
    <w:rsid w:val="00E3740B"/>
    <w:rsid w:val="00E37C97"/>
    <w:rsid w:val="00E4469D"/>
    <w:rsid w:val="00E54F88"/>
    <w:rsid w:val="00E652DD"/>
    <w:rsid w:val="00E671B2"/>
    <w:rsid w:val="00E7092F"/>
    <w:rsid w:val="00E72F26"/>
    <w:rsid w:val="00E77436"/>
    <w:rsid w:val="00E77994"/>
    <w:rsid w:val="00E81553"/>
    <w:rsid w:val="00E81D26"/>
    <w:rsid w:val="00E84978"/>
    <w:rsid w:val="00E8551C"/>
    <w:rsid w:val="00E87C8A"/>
    <w:rsid w:val="00E87DF1"/>
    <w:rsid w:val="00E907E1"/>
    <w:rsid w:val="00E90AA7"/>
    <w:rsid w:val="00E966AE"/>
    <w:rsid w:val="00EA0803"/>
    <w:rsid w:val="00EA76BC"/>
    <w:rsid w:val="00EB0191"/>
    <w:rsid w:val="00EB14B3"/>
    <w:rsid w:val="00EB5A70"/>
    <w:rsid w:val="00EC5B66"/>
    <w:rsid w:val="00ED36B2"/>
    <w:rsid w:val="00ED43E5"/>
    <w:rsid w:val="00EF0B7B"/>
    <w:rsid w:val="00EF0C64"/>
    <w:rsid w:val="00EF2284"/>
    <w:rsid w:val="00F00735"/>
    <w:rsid w:val="00F0352A"/>
    <w:rsid w:val="00F1335A"/>
    <w:rsid w:val="00F20D98"/>
    <w:rsid w:val="00F26A9C"/>
    <w:rsid w:val="00F27968"/>
    <w:rsid w:val="00F31843"/>
    <w:rsid w:val="00F3195D"/>
    <w:rsid w:val="00F327FC"/>
    <w:rsid w:val="00F3300E"/>
    <w:rsid w:val="00F37583"/>
    <w:rsid w:val="00F40A8C"/>
    <w:rsid w:val="00F40F38"/>
    <w:rsid w:val="00F434DA"/>
    <w:rsid w:val="00F4515B"/>
    <w:rsid w:val="00F45814"/>
    <w:rsid w:val="00F643A2"/>
    <w:rsid w:val="00F663FD"/>
    <w:rsid w:val="00F67CC7"/>
    <w:rsid w:val="00F70F4B"/>
    <w:rsid w:val="00F735AB"/>
    <w:rsid w:val="00F735BC"/>
    <w:rsid w:val="00F8022A"/>
    <w:rsid w:val="00F8391B"/>
    <w:rsid w:val="00F8699B"/>
    <w:rsid w:val="00FA269A"/>
    <w:rsid w:val="00FA3E7B"/>
    <w:rsid w:val="00FA4B26"/>
    <w:rsid w:val="00FA7946"/>
    <w:rsid w:val="00FB3307"/>
    <w:rsid w:val="00FB37D8"/>
    <w:rsid w:val="00FB444A"/>
    <w:rsid w:val="00FC2882"/>
    <w:rsid w:val="00FC2C09"/>
    <w:rsid w:val="00FC2FAB"/>
    <w:rsid w:val="00FC6A99"/>
    <w:rsid w:val="00FC7BC0"/>
    <w:rsid w:val="00FD2653"/>
    <w:rsid w:val="00FD26E9"/>
    <w:rsid w:val="00FD3535"/>
    <w:rsid w:val="00FD4514"/>
    <w:rsid w:val="00FD47D3"/>
    <w:rsid w:val="00FD4C0E"/>
    <w:rsid w:val="00FD4EC1"/>
    <w:rsid w:val="00FE5310"/>
    <w:rsid w:val="00FF0989"/>
    <w:rsid w:val="00FF6CC6"/>
    <w:rsid w:val="00FF70A1"/>
  </w:rsids>
  <m:mathPr>
    <m:mathFont m:val="Cambria Math"/>
    <m:brkBin m:val="before"/>
    <m:brkBinSub m:val="--"/>
    <m:smallFrac m:val="off"/>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783F"/>
    <w:pPr>
      <w:autoSpaceDE w:val="0"/>
      <w:autoSpaceDN w:val="0"/>
      <w:spacing w:before="60" w:after="60"/>
      <w:jc w:val="both"/>
    </w:pPr>
    <w:rPr>
      <w:rFonts w:ascii="Verdana" w:hAnsi="Verdana"/>
      <w:szCs w:val="24"/>
      <w:lang w:eastAsia="en-US"/>
    </w:rPr>
  </w:style>
  <w:style w:type="paragraph" w:styleId="Heading1">
    <w:name w:val="heading 1"/>
    <w:basedOn w:val="Normal"/>
    <w:next w:val="Normal"/>
    <w:qFormat/>
    <w:rsid w:val="003B783F"/>
    <w:pPr>
      <w:keepNext/>
      <w:numPr>
        <w:numId w:val="6"/>
      </w:numPr>
      <w:shd w:val="clear" w:color="auto" w:fill="E6E6E6"/>
      <w:spacing w:before="120" w:after="120"/>
      <w:outlineLvl w:val="0"/>
    </w:pPr>
    <w:rPr>
      <w:rFonts w:cs="Arial"/>
      <w:b/>
      <w:bCs/>
      <w:szCs w:val="28"/>
    </w:rPr>
  </w:style>
  <w:style w:type="paragraph" w:styleId="Heading2">
    <w:name w:val="heading 2"/>
    <w:basedOn w:val="Normal"/>
    <w:next w:val="Normal"/>
    <w:qFormat/>
    <w:rsid w:val="003B783F"/>
    <w:pPr>
      <w:keepNext/>
      <w:numPr>
        <w:numId w:val="5"/>
      </w:numPr>
      <w:tabs>
        <w:tab w:val="left" w:pos="578"/>
      </w:tabs>
      <w:spacing w:before="120" w:after="120"/>
      <w:outlineLvl w:val="1"/>
    </w:pPr>
    <w:rPr>
      <w:rFonts w:cs="Arial"/>
      <w:b/>
      <w:bCs/>
      <w:iCs/>
    </w:rPr>
  </w:style>
  <w:style w:type="paragraph" w:styleId="Heading3">
    <w:name w:val="heading 3"/>
    <w:basedOn w:val="Normal"/>
    <w:next w:val="Normal"/>
    <w:qFormat/>
    <w:rsid w:val="003B783F"/>
    <w:pPr>
      <w:keepNext/>
      <w:numPr>
        <w:ilvl w:val="1"/>
        <w:numId w:val="5"/>
      </w:numPr>
      <w:spacing w:before="120" w:after="120"/>
      <w:outlineLvl w:val="2"/>
    </w:pPr>
    <w:rPr>
      <w:rFonts w:cs="Arial"/>
      <w:b/>
      <w:bCs/>
    </w:rPr>
  </w:style>
  <w:style w:type="paragraph" w:styleId="Heading4">
    <w:name w:val="heading 4"/>
    <w:basedOn w:val="Normal"/>
    <w:next w:val="Normal"/>
    <w:qFormat/>
    <w:rsid w:val="003B783F"/>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783F"/>
    <w:pPr>
      <w:tabs>
        <w:tab w:val="center" w:pos="4153"/>
        <w:tab w:val="right" w:pos="8306"/>
      </w:tabs>
    </w:pPr>
  </w:style>
  <w:style w:type="paragraph" w:styleId="Footer">
    <w:name w:val="footer"/>
    <w:basedOn w:val="Normal"/>
    <w:rsid w:val="003B783F"/>
    <w:pPr>
      <w:tabs>
        <w:tab w:val="center" w:pos="4153"/>
        <w:tab w:val="right" w:pos="8306"/>
      </w:tabs>
    </w:pPr>
  </w:style>
  <w:style w:type="paragraph" w:styleId="TOC1">
    <w:name w:val="toc 1"/>
    <w:basedOn w:val="Normal"/>
    <w:next w:val="Normal"/>
    <w:semiHidden/>
    <w:rsid w:val="003B783F"/>
  </w:style>
  <w:style w:type="paragraph" w:customStyle="1" w:styleId="Headertext">
    <w:name w:val="Header text"/>
    <w:basedOn w:val="Header"/>
    <w:rsid w:val="003B783F"/>
    <w:pPr>
      <w:pBdr>
        <w:bottom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Footertext">
    <w:name w:val="Footer text"/>
    <w:basedOn w:val="Footer"/>
    <w:rsid w:val="003B783F"/>
    <w:pPr>
      <w:pBdr>
        <w:top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LoeteluilmapunnidetaII">
    <w:name w:val="Loetelu ilma punnideta II"/>
    <w:basedOn w:val="Normal"/>
    <w:rsid w:val="003B783F"/>
    <w:pPr>
      <w:tabs>
        <w:tab w:val="num" w:pos="720"/>
      </w:tabs>
      <w:autoSpaceDE/>
      <w:autoSpaceDN/>
      <w:spacing w:before="0" w:after="0" w:line="360" w:lineRule="auto"/>
      <w:ind w:left="720" w:hanging="360"/>
      <w:jc w:val="left"/>
    </w:pPr>
    <w:rPr>
      <w:szCs w:val="20"/>
    </w:rPr>
  </w:style>
  <w:style w:type="paragraph" w:styleId="TOC2">
    <w:name w:val="toc 2"/>
    <w:basedOn w:val="Normal"/>
    <w:next w:val="Normal"/>
    <w:semiHidden/>
    <w:rsid w:val="003B783F"/>
    <w:pPr>
      <w:ind w:left="200"/>
    </w:pPr>
  </w:style>
  <w:style w:type="paragraph" w:styleId="TOC3">
    <w:name w:val="toc 3"/>
    <w:basedOn w:val="Normal"/>
    <w:next w:val="Normal"/>
    <w:semiHidden/>
    <w:rsid w:val="003B783F"/>
    <w:pPr>
      <w:ind w:left="400"/>
    </w:pPr>
  </w:style>
  <w:style w:type="paragraph" w:styleId="TOC4">
    <w:name w:val="toc 4"/>
    <w:basedOn w:val="Normal"/>
    <w:next w:val="Normal"/>
    <w:semiHidden/>
    <w:rsid w:val="003B783F"/>
    <w:pPr>
      <w:ind w:left="600"/>
    </w:pPr>
  </w:style>
  <w:style w:type="paragraph" w:styleId="TOC5">
    <w:name w:val="toc 5"/>
    <w:basedOn w:val="Normal"/>
    <w:next w:val="Normal"/>
    <w:semiHidden/>
    <w:rsid w:val="003B783F"/>
    <w:pPr>
      <w:ind w:left="800"/>
    </w:pPr>
  </w:style>
  <w:style w:type="paragraph" w:styleId="TOC6">
    <w:name w:val="toc 6"/>
    <w:basedOn w:val="Normal"/>
    <w:next w:val="Normal"/>
    <w:autoRedefine/>
    <w:semiHidden/>
    <w:rsid w:val="003B783F"/>
    <w:pPr>
      <w:ind w:left="1000"/>
    </w:pPr>
  </w:style>
  <w:style w:type="paragraph" w:styleId="TOC7">
    <w:name w:val="toc 7"/>
    <w:basedOn w:val="Normal"/>
    <w:next w:val="Normal"/>
    <w:autoRedefine/>
    <w:semiHidden/>
    <w:rsid w:val="003B783F"/>
    <w:pPr>
      <w:ind w:left="1200"/>
    </w:pPr>
  </w:style>
  <w:style w:type="paragraph" w:styleId="TOC8">
    <w:name w:val="toc 8"/>
    <w:basedOn w:val="Normal"/>
    <w:next w:val="Normal"/>
    <w:autoRedefine/>
    <w:semiHidden/>
    <w:rsid w:val="003B783F"/>
    <w:pPr>
      <w:ind w:left="1400"/>
    </w:pPr>
  </w:style>
  <w:style w:type="paragraph" w:styleId="TOC9">
    <w:name w:val="toc 9"/>
    <w:basedOn w:val="Normal"/>
    <w:next w:val="Normal"/>
    <w:autoRedefine/>
    <w:semiHidden/>
    <w:rsid w:val="003B783F"/>
    <w:pPr>
      <w:ind w:left="1600"/>
    </w:pPr>
  </w:style>
  <w:style w:type="character" w:styleId="Hyperlink">
    <w:name w:val="Hyperlink"/>
    <w:basedOn w:val="DefaultParagraphFont"/>
    <w:rsid w:val="003B783F"/>
    <w:rPr>
      <w:color w:val="0000FF"/>
      <w:u w:val="single"/>
    </w:rPr>
  </w:style>
  <w:style w:type="paragraph" w:customStyle="1" w:styleId="Loetelu111">
    <w:name w:val="Loetelu  1.1.1"/>
    <w:basedOn w:val="Normal"/>
    <w:rsid w:val="003B783F"/>
    <w:pPr>
      <w:ind w:left="721" w:hanging="437"/>
    </w:pPr>
  </w:style>
  <w:style w:type="paragraph" w:customStyle="1" w:styleId="Loetelu1111">
    <w:name w:val="Loetelu 1.1.1.1"/>
    <w:basedOn w:val="Normal"/>
    <w:rsid w:val="003B783F"/>
    <w:pPr>
      <w:numPr>
        <w:ilvl w:val="2"/>
        <w:numId w:val="5"/>
      </w:numPr>
    </w:pPr>
  </w:style>
  <w:style w:type="paragraph" w:customStyle="1" w:styleId="Kommentaar">
    <w:name w:val="Kommentaar"/>
    <w:basedOn w:val="Normal"/>
    <w:next w:val="Normal"/>
    <w:rsid w:val="001C57D2"/>
    <w:pPr>
      <w:numPr>
        <w:ilvl w:val="3"/>
        <w:numId w:val="5"/>
      </w:numPr>
    </w:pPr>
  </w:style>
  <w:style w:type="table" w:styleId="TableGrid">
    <w:name w:val="Table Grid"/>
    <w:basedOn w:val="TableNormal"/>
    <w:rsid w:val="00C42FD5"/>
    <w:pPr>
      <w:autoSpaceDE w:val="0"/>
      <w:autoSpaceDN w:val="0"/>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837F6"/>
    <w:rPr>
      <w:rFonts w:ascii="Tahoma" w:hAnsi="Tahoma" w:cs="Tahoma"/>
      <w:sz w:val="16"/>
      <w:szCs w:val="16"/>
    </w:rPr>
  </w:style>
  <w:style w:type="character" w:styleId="CommentReference">
    <w:name w:val="annotation reference"/>
    <w:basedOn w:val="DefaultParagraphFont"/>
    <w:semiHidden/>
    <w:rsid w:val="00A52CE6"/>
    <w:rPr>
      <w:sz w:val="16"/>
      <w:szCs w:val="16"/>
    </w:rPr>
  </w:style>
  <w:style w:type="paragraph" w:styleId="CommentText">
    <w:name w:val="annotation text"/>
    <w:basedOn w:val="Normal"/>
    <w:semiHidden/>
    <w:rsid w:val="00A52CE6"/>
    <w:rPr>
      <w:szCs w:val="20"/>
    </w:rPr>
  </w:style>
  <w:style w:type="paragraph" w:styleId="CommentSubject">
    <w:name w:val="annotation subject"/>
    <w:basedOn w:val="CommentText"/>
    <w:next w:val="CommentText"/>
    <w:semiHidden/>
    <w:rsid w:val="00A52CE6"/>
    <w:rPr>
      <w:b/>
      <w:bCs/>
    </w:rPr>
  </w:style>
  <w:style w:type="paragraph" w:styleId="HTMLPreformatted">
    <w:name w:val="HTML Preformatted"/>
    <w:basedOn w:val="Normal"/>
    <w:link w:val="HTMLPreformattedChar"/>
    <w:uiPriority w:val="99"/>
    <w:unhideWhenUsed/>
    <w:rsid w:val="00FA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jc w:val="left"/>
    </w:pPr>
    <w:rPr>
      <w:rFonts w:ascii="Courier New" w:hAnsi="Courier New" w:cs="Courier New"/>
      <w:szCs w:val="20"/>
      <w:lang w:eastAsia="et-EE"/>
    </w:rPr>
  </w:style>
  <w:style w:type="character" w:customStyle="1" w:styleId="HTMLPreformattedChar">
    <w:name w:val="HTML Preformatted Char"/>
    <w:basedOn w:val="DefaultParagraphFont"/>
    <w:link w:val="HTMLPreformatted"/>
    <w:uiPriority w:val="99"/>
    <w:rsid w:val="00FA4B26"/>
    <w:rPr>
      <w:rFonts w:ascii="Courier New" w:hAnsi="Courier New" w:cs="Courier New"/>
    </w:rPr>
  </w:style>
  <w:style w:type="paragraph" w:styleId="ListParagraph">
    <w:name w:val="List Paragraph"/>
    <w:basedOn w:val="Normal"/>
    <w:uiPriority w:val="34"/>
    <w:qFormat/>
    <w:rsid w:val="00675B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t-EE" w:eastAsia="et-E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98583136">
      <w:bodyDiv w:val="1"/>
      <w:marLeft w:val="0"/>
      <w:marRight w:val="0"/>
      <w:marTop w:val="0"/>
      <w:marBottom w:val="0"/>
      <w:divBdr>
        <w:top w:val="none" w:sz="0" w:space="0" w:color="auto"/>
        <w:left w:val="none" w:sz="0" w:space="0" w:color="auto"/>
        <w:bottom w:val="none" w:sz="0" w:space="0" w:color="auto"/>
        <w:right w:val="none" w:sz="0" w:space="0" w:color="auto"/>
      </w:divBdr>
    </w:div>
    <w:div w:id="1182089856">
      <w:bodyDiv w:val="1"/>
      <w:marLeft w:val="0"/>
      <w:marRight w:val="0"/>
      <w:marTop w:val="0"/>
      <w:marBottom w:val="0"/>
      <w:divBdr>
        <w:top w:val="none" w:sz="0" w:space="0" w:color="auto"/>
        <w:left w:val="none" w:sz="0" w:space="0" w:color="auto"/>
        <w:bottom w:val="none" w:sz="0" w:space="0" w:color="auto"/>
        <w:right w:val="none" w:sz="0" w:space="0" w:color="auto"/>
      </w:divBdr>
    </w:div>
    <w:div w:id="1342666175">
      <w:bodyDiv w:val="1"/>
      <w:marLeft w:val="0"/>
      <w:marRight w:val="0"/>
      <w:marTop w:val="0"/>
      <w:marBottom w:val="0"/>
      <w:divBdr>
        <w:top w:val="none" w:sz="0" w:space="0" w:color="auto"/>
        <w:left w:val="none" w:sz="0" w:space="0" w:color="auto"/>
        <w:bottom w:val="none" w:sz="0" w:space="0" w:color="auto"/>
        <w:right w:val="none" w:sz="0" w:space="0" w:color="auto"/>
      </w:divBdr>
    </w:div>
    <w:div w:id="1405881963">
      <w:bodyDiv w:val="1"/>
      <w:marLeft w:val="0"/>
      <w:marRight w:val="0"/>
      <w:marTop w:val="0"/>
      <w:marBottom w:val="0"/>
      <w:divBdr>
        <w:top w:val="none" w:sz="0" w:space="0" w:color="auto"/>
        <w:left w:val="none" w:sz="0" w:space="0" w:color="auto"/>
        <w:bottom w:val="none" w:sz="0" w:space="0" w:color="auto"/>
        <w:right w:val="none" w:sz="0" w:space="0" w:color="auto"/>
      </w:divBdr>
    </w:div>
    <w:div w:id="1501693583">
      <w:bodyDiv w:val="1"/>
      <w:marLeft w:val="0"/>
      <w:marRight w:val="0"/>
      <w:marTop w:val="0"/>
      <w:marBottom w:val="0"/>
      <w:divBdr>
        <w:top w:val="none" w:sz="0" w:space="0" w:color="auto"/>
        <w:left w:val="none" w:sz="0" w:space="0" w:color="auto"/>
        <w:bottom w:val="none" w:sz="0" w:space="0" w:color="auto"/>
        <w:right w:val="none" w:sz="0" w:space="0" w:color="auto"/>
      </w:divBdr>
    </w:div>
    <w:div w:id="15447086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can@dhs.example.smi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sslshopper.com/article-most-common-java-keytool-keystore-commands.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ocs.sun.com/app/docs/doc/820-4330?l=en" TargetMode="External"/><Relationship Id="rId5" Type="http://schemas.openxmlformats.org/officeDocument/2006/relationships/styles" Target="styles.xml"/><Relationship Id="rId15" Type="http://schemas.openxmlformats.org/officeDocument/2006/relationships/hyperlink" Target="mailto:kaido.vaade@webmedia.ee" TargetMode="External"/><Relationship Id="rId10" Type="http://schemas.openxmlformats.org/officeDocument/2006/relationships/hyperlink" Target="http://docs.sun.com/app/docs/coll/1343.6?l=en"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imdhs@list.smit.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0CEBFBDEE3794F867224C674F1B56A" ma:contentTypeVersion="0" ma:contentTypeDescription="Create a new document." ma:contentTypeScope="" ma:versionID="2fe47c3337b6845ce099164744c232a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41F4280-0CE5-407C-B135-F01B4F9494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DB463C2D-328F-4C2A-9D9F-1631ADBC932C}">
  <ds:schemaRefs>
    <ds:schemaRef ds:uri="http://schemas.microsoft.com/office/2006/metadata/properties"/>
  </ds:schemaRefs>
</ds:datastoreItem>
</file>

<file path=customXml/itemProps3.xml><?xml version="1.0" encoding="utf-8"?>
<ds:datastoreItem xmlns:ds="http://schemas.openxmlformats.org/officeDocument/2006/customXml" ds:itemID="{68AC399B-743A-40FE-954B-C68B9BE45D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2484</Words>
  <Characters>14412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SIM DHS paigaldusjuhend</vt:lpstr>
    </vt:vector>
  </TitlesOfParts>
  <Company>AS Webmedia</Company>
  <LinksUpToDate>false</LinksUpToDate>
  <CharactersWithSpaces>16863</CharactersWithSpaces>
  <SharedDoc>false</SharedDoc>
  <HLinks>
    <vt:vector size="12" baseType="variant">
      <vt:variant>
        <vt:i4>2097240</vt:i4>
      </vt:variant>
      <vt:variant>
        <vt:i4>12</vt:i4>
      </vt:variant>
      <vt:variant>
        <vt:i4>0</vt:i4>
      </vt:variant>
      <vt:variant>
        <vt:i4>5</vt:i4>
      </vt:variant>
      <vt:variant>
        <vt:lpwstr>http://demo2.webmedia.ee/eHL/prototyyp/index.php?action=show_page&amp;from_menu=&amp;page_id=1022</vt:lpwstr>
      </vt:variant>
      <vt:variant>
        <vt:lpwstr/>
      </vt:variant>
      <vt:variant>
        <vt:i4>7405663</vt:i4>
      </vt:variant>
      <vt:variant>
        <vt:i4>3</vt:i4>
      </vt:variant>
      <vt:variant>
        <vt:i4>0</vt:i4>
      </vt:variant>
      <vt:variant>
        <vt:i4>5</vt:i4>
      </vt:variant>
      <vt:variant>
        <vt:lpwstr>http://demo2.webmedia.ee/eHL/prototyyp/x.php?action=show_page&amp;page_id=1022</vt:lpwstr>
      </vt:variant>
      <vt:variant>
        <vt:lpwstr>#</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 DHS paigaldusjuhend</dc:title>
  <dc:creator>Erko Hansar</dc:creator>
  <cp:lastModifiedBy>Alar Kvell</cp:lastModifiedBy>
  <cp:revision>24</cp:revision>
  <cp:lastPrinted>2003-09-05T10:40:00Z</cp:lastPrinted>
  <dcterms:created xsi:type="dcterms:W3CDTF">2010-05-25T07:26:00Z</dcterms:created>
  <dcterms:modified xsi:type="dcterms:W3CDTF">2011-05-06T11:55:00Z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0x0101001E0CEBFBDEE3794F867224C674F1B56A</vt:lpwstr>
  </property>
</Properties>
</file>